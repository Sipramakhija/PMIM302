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AD49" w14:textId="77777777" w:rsidR="00DD7790" w:rsidRDefault="00DD7790" w:rsidP="007300A0">
      <w:pPr>
        <w:spacing w:line="360" w:lineRule="auto"/>
      </w:pPr>
    </w:p>
    <w:p w14:paraId="066BCBEB" w14:textId="3E47045D" w:rsidR="008C440E" w:rsidRPr="00BB6E84" w:rsidRDefault="008C440E" w:rsidP="007300A0">
      <w:pPr>
        <w:spacing w:line="360" w:lineRule="auto"/>
      </w:pPr>
    </w:p>
    <w:p w14:paraId="707AA9D8" w14:textId="2D398E80" w:rsidR="008C440E" w:rsidRPr="00BB6E84" w:rsidRDefault="008C440E" w:rsidP="004C29F9">
      <w:pPr>
        <w:spacing w:line="360" w:lineRule="auto"/>
        <w:ind w:hanging="426"/>
      </w:pPr>
    </w:p>
    <w:p w14:paraId="25B3AC5F" w14:textId="6A2B51D2" w:rsidR="00606539" w:rsidRPr="008C440E" w:rsidDel="001F77CF" w:rsidRDefault="00606539" w:rsidP="00606539">
      <w:pPr>
        <w:rPr>
          <w:del w:id="0" w:author="MAKHIJA S. (2134395)" w:date="2023-08-26T10:31:00Z"/>
          <w:rFonts w:ascii="Arial" w:hAnsi="Arial" w:cs="Arial"/>
          <w:b/>
        </w:rPr>
      </w:pPr>
      <w:del w:id="1" w:author="MAKHIJA S. (2134395)" w:date="2023-08-26T10:31:00Z">
        <w:r w:rsidRPr="008C440E" w:rsidDel="001F77CF">
          <w:rPr>
            <w:rFonts w:ascii="Arial" w:hAnsi="Arial" w:cs="Arial"/>
            <w:b/>
          </w:rPr>
          <w:delText xml:space="preserve">Assignment for </w:delText>
        </w:r>
        <w:commentRangeStart w:id="2"/>
        <w:r w:rsidRPr="008C440E" w:rsidDel="001F77CF">
          <w:rPr>
            <w:rFonts w:ascii="Arial" w:hAnsi="Arial" w:cs="Arial"/>
            <w:b/>
          </w:rPr>
          <w:delText>PMIM302</w:delText>
        </w:r>
        <w:commentRangeEnd w:id="2"/>
        <w:r w:rsidR="008D120C" w:rsidDel="001F77CF">
          <w:rPr>
            <w:rStyle w:val="CommentReference"/>
          </w:rPr>
          <w:commentReference w:id="2"/>
        </w:r>
      </w:del>
    </w:p>
    <w:p w14:paraId="78E88AB4" w14:textId="54CAFF4A" w:rsidR="00606539" w:rsidRPr="008C440E" w:rsidDel="001F77CF" w:rsidRDefault="00606539" w:rsidP="00606539">
      <w:pPr>
        <w:jc w:val="center"/>
        <w:rPr>
          <w:del w:id="3" w:author="MAKHIJA S. (2134395)" w:date="2023-08-26T10:31:00Z"/>
          <w:rFonts w:ascii="Arial" w:hAnsi="Arial" w:cs="Arial"/>
        </w:rPr>
      </w:pPr>
      <w:del w:id="4" w:author="MAKHIJA S. (2134395)" w:date="2023-08-26T10:31:00Z">
        <w:r w:rsidRPr="008C440E" w:rsidDel="001F77CF">
          <w:rPr>
            <w:rFonts w:ascii="Arial" w:hAnsi="Arial" w:cs="Arial"/>
          </w:rPr>
          <w:delText xml:space="preserve">                                                                                       </w:delText>
        </w:r>
      </w:del>
    </w:p>
    <w:p w14:paraId="0C1E2590" w14:textId="0AB08E8E" w:rsidR="00606539" w:rsidRPr="008C440E" w:rsidDel="001F77CF" w:rsidRDefault="00606539" w:rsidP="00606539">
      <w:pPr>
        <w:rPr>
          <w:del w:id="5" w:author="MAKHIJA S. (2134395)" w:date="2023-08-26T10:31:00Z"/>
          <w:rFonts w:ascii="Arial" w:hAnsi="Arial" w:cs="Arial"/>
        </w:rPr>
      </w:pPr>
    </w:p>
    <w:p w14:paraId="7B93B6B0" w14:textId="77777777" w:rsidR="00606539" w:rsidRPr="008C440E" w:rsidRDefault="00606539" w:rsidP="00606539">
      <w:pPr>
        <w:rPr>
          <w:rFonts w:ascii="Arial" w:hAnsi="Arial" w:cs="Arial"/>
        </w:rPr>
      </w:pPr>
    </w:p>
    <w:p w14:paraId="6CD472AC" w14:textId="00055CDF" w:rsidR="00606539" w:rsidRDefault="00606539" w:rsidP="00606539">
      <w:pPr>
        <w:rPr>
          <w:rFonts w:ascii="Arial" w:hAnsi="Arial" w:cs="Arial"/>
        </w:rPr>
      </w:pPr>
    </w:p>
    <w:p w14:paraId="68C8944D" w14:textId="71EE3E24" w:rsidR="00606539" w:rsidRDefault="00606539" w:rsidP="00606539">
      <w:pPr>
        <w:rPr>
          <w:rFonts w:ascii="Arial" w:hAnsi="Arial" w:cs="Arial"/>
        </w:rPr>
      </w:pPr>
    </w:p>
    <w:p w14:paraId="5BD2CF8E" w14:textId="41716AC1" w:rsidR="00606539" w:rsidRDefault="00606539" w:rsidP="00606539">
      <w:pPr>
        <w:rPr>
          <w:rFonts w:ascii="Arial" w:hAnsi="Arial" w:cs="Arial"/>
        </w:rPr>
      </w:pPr>
    </w:p>
    <w:p w14:paraId="371944BB" w14:textId="5F6E92DF" w:rsidR="00606539" w:rsidRDefault="00606539" w:rsidP="00606539">
      <w:pPr>
        <w:rPr>
          <w:rFonts w:ascii="Arial" w:hAnsi="Arial" w:cs="Arial"/>
        </w:rPr>
      </w:pPr>
    </w:p>
    <w:p w14:paraId="03670C0A" w14:textId="77777777" w:rsidR="00606539" w:rsidRPr="008C440E" w:rsidRDefault="00606539" w:rsidP="00606539">
      <w:pPr>
        <w:rPr>
          <w:rFonts w:ascii="Arial" w:hAnsi="Arial" w:cs="Arial"/>
        </w:rPr>
      </w:pPr>
    </w:p>
    <w:p w14:paraId="2D4030B0" w14:textId="02F7690E" w:rsidR="00606539" w:rsidRPr="008C440E" w:rsidRDefault="009D6DF6" w:rsidP="009D6DF6">
      <w:pPr>
        <w:pStyle w:val="Heading1"/>
        <w:pPrChange w:id="6" w:author="MAKHIJA S. (2134395)" w:date="2023-08-26T10:32:00Z">
          <w:pPr/>
        </w:pPrChange>
      </w:pPr>
      <w:ins w:id="7" w:author="MAKHIJA S. (2134395)" w:date="2023-08-26T10:31:00Z">
        <w:r>
          <w:t xml:space="preserve">Introductory </w:t>
        </w:r>
      </w:ins>
      <w:ins w:id="8" w:author="MAKHIJA S. (2134395)" w:date="2023-08-26T10:32:00Z">
        <w:r>
          <w:t xml:space="preserve">Advanced Linked Health Data </w:t>
        </w:r>
      </w:ins>
    </w:p>
    <w:tbl>
      <w:tblPr>
        <w:tblW w:w="974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804"/>
      </w:tblGrid>
      <w:tr w:rsidR="00606539" w:rsidRPr="008C440E" w:rsidDel="001F77CF" w14:paraId="2DCE18EE" w14:textId="4C7E8ABB" w:rsidTr="00606539">
        <w:trPr>
          <w:del w:id="9" w:author="MAKHIJA S. (2134395)" w:date="2023-08-26T10:31:00Z"/>
        </w:trPr>
        <w:tc>
          <w:tcPr>
            <w:tcW w:w="2943" w:type="dxa"/>
          </w:tcPr>
          <w:p w14:paraId="1298A1B0" w14:textId="329493AC" w:rsidR="00606539" w:rsidRPr="008C440E" w:rsidDel="001F77CF" w:rsidRDefault="00606539" w:rsidP="008356ED">
            <w:pPr>
              <w:spacing w:before="40" w:after="40"/>
              <w:rPr>
                <w:del w:id="10" w:author="MAKHIJA S. (2134395)" w:date="2023-08-26T10:31:00Z"/>
                <w:rFonts w:ascii="Arial" w:hAnsi="Arial" w:cs="Arial"/>
                <w:b/>
              </w:rPr>
            </w:pPr>
            <w:del w:id="11" w:author="MAKHIJA S. (2134395)" w:date="2023-08-26T10:31:00Z">
              <w:r w:rsidRPr="008C440E" w:rsidDel="001F77CF">
                <w:rPr>
                  <w:rFonts w:ascii="Arial" w:hAnsi="Arial" w:cs="Arial"/>
                  <w:b/>
                </w:rPr>
                <w:delText xml:space="preserve">Module number:  </w:delText>
              </w:r>
            </w:del>
          </w:p>
        </w:tc>
        <w:tc>
          <w:tcPr>
            <w:tcW w:w="6804" w:type="dxa"/>
          </w:tcPr>
          <w:p w14:paraId="047F96F0" w14:textId="48324B46" w:rsidR="00606539" w:rsidRPr="008C440E" w:rsidDel="001F77CF" w:rsidRDefault="00606539" w:rsidP="008356ED">
            <w:pPr>
              <w:spacing w:before="40" w:after="40"/>
              <w:rPr>
                <w:del w:id="12" w:author="MAKHIJA S. (2134395)" w:date="2023-08-26T10:31:00Z"/>
                <w:rFonts w:ascii="Arial" w:hAnsi="Arial" w:cs="Arial"/>
              </w:rPr>
            </w:pPr>
            <w:del w:id="13" w:author="MAKHIJA S. (2134395)" w:date="2023-08-26T10:31:00Z">
              <w:r w:rsidRPr="008C440E" w:rsidDel="001F77CF">
                <w:rPr>
                  <w:rFonts w:ascii="Arial" w:hAnsi="Arial" w:cs="Arial"/>
                </w:rPr>
                <w:delText>PMIM302</w:delText>
              </w:r>
            </w:del>
          </w:p>
        </w:tc>
      </w:tr>
      <w:tr w:rsidR="00606539" w:rsidRPr="008C440E" w:rsidDel="001F77CF" w14:paraId="127D0C58" w14:textId="3F497F4B" w:rsidTr="00606539">
        <w:trPr>
          <w:del w:id="14" w:author="MAKHIJA S. (2134395)" w:date="2023-08-26T10:31:00Z"/>
        </w:trPr>
        <w:tc>
          <w:tcPr>
            <w:tcW w:w="2943" w:type="dxa"/>
          </w:tcPr>
          <w:p w14:paraId="569F2E96" w14:textId="7A48C6E2" w:rsidR="00606539" w:rsidRPr="008C440E" w:rsidDel="001F77CF" w:rsidRDefault="00606539" w:rsidP="008356ED">
            <w:pPr>
              <w:spacing w:before="40" w:after="40"/>
              <w:rPr>
                <w:del w:id="15" w:author="MAKHIJA S. (2134395)" w:date="2023-08-26T10:31:00Z"/>
                <w:rFonts w:ascii="Arial" w:hAnsi="Arial" w:cs="Arial"/>
                <w:b/>
              </w:rPr>
            </w:pPr>
            <w:del w:id="16" w:author="MAKHIJA S. (2134395)" w:date="2023-08-26T10:31:00Z">
              <w:r w:rsidRPr="008C440E" w:rsidDel="001F77CF">
                <w:rPr>
                  <w:rFonts w:ascii="Arial" w:hAnsi="Arial" w:cs="Arial"/>
                  <w:b/>
                </w:rPr>
                <w:delText>Module name:</w:delText>
              </w:r>
            </w:del>
          </w:p>
        </w:tc>
        <w:tc>
          <w:tcPr>
            <w:tcW w:w="6804" w:type="dxa"/>
          </w:tcPr>
          <w:p w14:paraId="33CB1F50" w14:textId="68813134" w:rsidR="00606539" w:rsidRPr="008C440E" w:rsidDel="001F77CF" w:rsidRDefault="00606539" w:rsidP="008356ED">
            <w:pPr>
              <w:spacing w:before="40" w:after="40"/>
              <w:rPr>
                <w:del w:id="17" w:author="MAKHIJA S. (2134395)" w:date="2023-08-26T10:31:00Z"/>
                <w:rFonts w:ascii="Arial" w:hAnsi="Arial" w:cs="Arial"/>
              </w:rPr>
            </w:pPr>
            <w:del w:id="18" w:author="MAKHIJA S. (2134395)" w:date="2023-08-26T10:31:00Z">
              <w:r w:rsidRPr="008C440E" w:rsidDel="001F77CF">
                <w:rPr>
                  <w:rFonts w:ascii="Arial" w:hAnsi="Arial" w:cs="Arial"/>
                </w:rPr>
                <w:delText>Introductory Analysis of Linked Health Data</w:delText>
              </w:r>
            </w:del>
          </w:p>
        </w:tc>
      </w:tr>
      <w:tr w:rsidR="00606539" w:rsidRPr="008C440E" w:rsidDel="001F77CF" w14:paraId="474B8069" w14:textId="0E4F38BD" w:rsidTr="00606539">
        <w:trPr>
          <w:del w:id="19" w:author="MAKHIJA S. (2134395)" w:date="2023-08-26T10:31:00Z"/>
        </w:trPr>
        <w:tc>
          <w:tcPr>
            <w:tcW w:w="2943" w:type="dxa"/>
          </w:tcPr>
          <w:p w14:paraId="624F3BFF" w14:textId="498C40F4" w:rsidR="00606539" w:rsidRPr="008C440E" w:rsidDel="001F77CF" w:rsidRDefault="00606539" w:rsidP="008356ED">
            <w:pPr>
              <w:spacing w:before="40" w:after="40"/>
              <w:rPr>
                <w:del w:id="20" w:author="MAKHIJA S. (2134395)" w:date="2023-08-26T10:31:00Z"/>
                <w:rFonts w:ascii="Arial" w:hAnsi="Arial" w:cs="Arial"/>
                <w:b/>
              </w:rPr>
            </w:pPr>
            <w:del w:id="21" w:author="MAKHIJA S. (2134395)" w:date="2023-08-26T10:31:00Z">
              <w:r w:rsidRPr="008C440E" w:rsidDel="001F77CF">
                <w:rPr>
                  <w:rFonts w:ascii="Arial" w:hAnsi="Arial" w:cs="Arial"/>
                  <w:b/>
                </w:rPr>
                <w:delText>Title of assignment:</w:delText>
              </w:r>
            </w:del>
          </w:p>
        </w:tc>
        <w:tc>
          <w:tcPr>
            <w:tcW w:w="6804" w:type="dxa"/>
          </w:tcPr>
          <w:p w14:paraId="14BD900A" w14:textId="5DFEAD67" w:rsidR="00606539" w:rsidRPr="008C440E" w:rsidDel="001F77CF" w:rsidRDefault="00606539" w:rsidP="008356ED">
            <w:pPr>
              <w:rPr>
                <w:del w:id="22" w:author="MAKHIJA S. (2134395)" w:date="2023-08-26T10:31:00Z"/>
                <w:rFonts w:ascii="Arial" w:hAnsi="Arial" w:cs="Arial"/>
              </w:rPr>
            </w:pPr>
            <w:del w:id="23" w:author="MAKHIJA S. (2134395)" w:date="2023-08-26T10:31:00Z">
              <w:r w:rsidRPr="008C440E" w:rsidDel="001F77CF">
                <w:rPr>
                  <w:rFonts w:ascii="Arial" w:hAnsi="Arial" w:cs="Arial"/>
                </w:rPr>
                <w:delText>Take home questions</w:delText>
              </w:r>
            </w:del>
          </w:p>
        </w:tc>
      </w:tr>
      <w:tr w:rsidR="00606539" w:rsidRPr="008C440E" w:rsidDel="001F77CF" w14:paraId="226D63D9" w14:textId="1C798C0A" w:rsidTr="00606539">
        <w:trPr>
          <w:del w:id="24" w:author="MAKHIJA S. (2134395)" w:date="2023-08-26T10:31:00Z"/>
        </w:trPr>
        <w:tc>
          <w:tcPr>
            <w:tcW w:w="2943" w:type="dxa"/>
          </w:tcPr>
          <w:p w14:paraId="368A1F80" w14:textId="120343E5" w:rsidR="00606539" w:rsidRPr="008C440E" w:rsidDel="001F77CF" w:rsidRDefault="00606539" w:rsidP="008356ED">
            <w:pPr>
              <w:spacing w:before="40" w:after="40"/>
              <w:rPr>
                <w:del w:id="25" w:author="MAKHIJA S. (2134395)" w:date="2023-08-26T10:31:00Z"/>
                <w:rFonts w:ascii="Arial" w:hAnsi="Arial" w:cs="Arial"/>
                <w:b/>
              </w:rPr>
            </w:pPr>
            <w:del w:id="26" w:author="MAKHIJA S. (2134395)" w:date="2023-08-26T10:31:00Z">
              <w:r w:rsidRPr="008C440E" w:rsidDel="001F77CF">
                <w:rPr>
                  <w:rFonts w:ascii="Arial" w:hAnsi="Arial" w:cs="Arial"/>
                  <w:b/>
                </w:rPr>
                <w:delText>Student ID number:</w:delText>
              </w:r>
            </w:del>
          </w:p>
        </w:tc>
        <w:tc>
          <w:tcPr>
            <w:tcW w:w="6804" w:type="dxa"/>
          </w:tcPr>
          <w:p w14:paraId="6BE745CB" w14:textId="03743749" w:rsidR="00606539" w:rsidRPr="008C440E" w:rsidDel="001F77CF" w:rsidRDefault="00606539" w:rsidP="008356ED">
            <w:pPr>
              <w:spacing w:before="40" w:after="40"/>
              <w:rPr>
                <w:del w:id="27" w:author="MAKHIJA S. (2134395)" w:date="2023-08-26T10:31:00Z"/>
                <w:rFonts w:ascii="Arial" w:hAnsi="Arial" w:cs="Arial"/>
              </w:rPr>
            </w:pPr>
            <w:del w:id="28" w:author="MAKHIJA S. (2134395)" w:date="2023-08-26T10:31:00Z">
              <w:r w:rsidDel="001F77CF">
                <w:rPr>
                  <w:rFonts w:ascii="Arial" w:hAnsi="Arial" w:cs="Arial"/>
                </w:rPr>
                <w:delText>2134395</w:delText>
              </w:r>
            </w:del>
          </w:p>
        </w:tc>
      </w:tr>
      <w:tr w:rsidR="00606539" w:rsidRPr="008C440E" w:rsidDel="001F77CF" w14:paraId="1B5A906C" w14:textId="4DF94BC0" w:rsidTr="00606539">
        <w:trPr>
          <w:del w:id="29" w:author="MAKHIJA S. (2134395)" w:date="2023-08-26T10:31:00Z"/>
        </w:trPr>
        <w:tc>
          <w:tcPr>
            <w:tcW w:w="2943" w:type="dxa"/>
          </w:tcPr>
          <w:p w14:paraId="599C5346" w14:textId="1B5EFFC1" w:rsidR="00606539" w:rsidRPr="008C440E" w:rsidDel="001F77CF" w:rsidRDefault="00606539" w:rsidP="008356ED">
            <w:pPr>
              <w:spacing w:before="40" w:after="40"/>
              <w:rPr>
                <w:del w:id="30" w:author="MAKHIJA S. (2134395)" w:date="2023-08-26T10:31:00Z"/>
                <w:rFonts w:ascii="Arial" w:hAnsi="Arial" w:cs="Arial"/>
                <w:b/>
              </w:rPr>
            </w:pPr>
            <w:del w:id="31" w:author="MAKHIJA S. (2134395)" w:date="2023-08-26T10:31:00Z">
              <w:r w:rsidRPr="008C440E" w:rsidDel="001F77CF">
                <w:rPr>
                  <w:rFonts w:ascii="Arial" w:hAnsi="Arial" w:cs="Arial"/>
                  <w:b/>
                </w:rPr>
                <w:delText>Word count:</w:delText>
              </w:r>
            </w:del>
          </w:p>
        </w:tc>
        <w:tc>
          <w:tcPr>
            <w:tcW w:w="6804" w:type="dxa"/>
          </w:tcPr>
          <w:p w14:paraId="5D337D4B" w14:textId="0902DD87" w:rsidR="00606539" w:rsidRPr="008C440E" w:rsidDel="001F77CF" w:rsidRDefault="00606539" w:rsidP="008356ED">
            <w:pPr>
              <w:spacing w:before="40" w:after="40"/>
              <w:rPr>
                <w:del w:id="32" w:author="MAKHIJA S. (2134395)" w:date="2023-08-26T10:31:00Z"/>
                <w:rFonts w:ascii="Arial" w:hAnsi="Arial" w:cs="Arial"/>
              </w:rPr>
            </w:pPr>
            <w:del w:id="33" w:author="MAKHIJA S. (2134395)" w:date="2023-08-26T10:31:00Z">
              <w:r w:rsidDel="001F77CF">
                <w:rPr>
                  <w:rFonts w:ascii="Arial" w:hAnsi="Arial" w:cs="Arial"/>
                </w:rPr>
                <w:delText>n/a</w:delText>
              </w:r>
            </w:del>
          </w:p>
        </w:tc>
      </w:tr>
      <w:tr w:rsidR="00606539" w:rsidRPr="008C440E" w:rsidDel="001F77CF" w14:paraId="1A71437C" w14:textId="314999A9" w:rsidTr="00606539">
        <w:trPr>
          <w:del w:id="34" w:author="MAKHIJA S. (2134395)" w:date="2023-08-26T10:31:00Z"/>
        </w:trPr>
        <w:tc>
          <w:tcPr>
            <w:tcW w:w="2943" w:type="dxa"/>
          </w:tcPr>
          <w:p w14:paraId="7C634178" w14:textId="5FFD03C7" w:rsidR="00606539" w:rsidRPr="008C440E" w:rsidDel="001F77CF" w:rsidRDefault="00606539" w:rsidP="008356ED">
            <w:pPr>
              <w:spacing w:before="40" w:after="40"/>
              <w:rPr>
                <w:del w:id="35" w:author="MAKHIJA S. (2134395)" w:date="2023-08-26T10:31:00Z"/>
                <w:rFonts w:ascii="Arial" w:hAnsi="Arial" w:cs="Arial"/>
                <w:b/>
              </w:rPr>
            </w:pPr>
            <w:del w:id="36" w:author="MAKHIJA S. (2134395)" w:date="2023-08-26T10:31:00Z">
              <w:r w:rsidRPr="008C440E" w:rsidDel="001F77CF">
                <w:rPr>
                  <w:rFonts w:ascii="Arial" w:hAnsi="Arial" w:cs="Arial"/>
                  <w:b/>
                </w:rPr>
                <w:delText>Declaration:</w:delText>
              </w:r>
            </w:del>
          </w:p>
        </w:tc>
        <w:tc>
          <w:tcPr>
            <w:tcW w:w="6804" w:type="dxa"/>
          </w:tcPr>
          <w:p w14:paraId="06D38851" w14:textId="36E72AC8" w:rsidR="00606539" w:rsidRPr="008C440E" w:rsidDel="001F77CF" w:rsidRDefault="00606539" w:rsidP="008356ED">
            <w:pPr>
              <w:rPr>
                <w:del w:id="37" w:author="MAKHIJA S. (2134395)" w:date="2023-08-26T10:31:00Z"/>
                <w:rFonts w:ascii="Arial" w:hAnsi="Arial" w:cs="Arial"/>
              </w:rPr>
            </w:pPr>
            <w:del w:id="38" w:author="MAKHIJA S. (2134395)" w:date="2023-08-26T10:31:00Z">
              <w:r w:rsidRPr="008C440E" w:rsidDel="001F77CF">
                <w:rPr>
                  <w:rFonts w:ascii="Arial" w:hAnsi="Arial" w:cs="Arial"/>
                </w:rPr>
                <w:delText>I understand the following conditions which apply throughout this course:</w:delText>
              </w:r>
            </w:del>
          </w:p>
          <w:p w14:paraId="7C21384E" w14:textId="5D6101C3" w:rsidR="00606539" w:rsidRPr="008C440E" w:rsidDel="001F77CF" w:rsidRDefault="00606539" w:rsidP="008356ED">
            <w:pPr>
              <w:rPr>
                <w:del w:id="39" w:author="MAKHIJA S. (2134395)" w:date="2023-08-26T10:31:00Z"/>
                <w:rFonts w:ascii="Arial" w:hAnsi="Arial" w:cs="Arial"/>
              </w:rPr>
            </w:pPr>
          </w:p>
          <w:p w14:paraId="217A00F9" w14:textId="682CFEEC" w:rsidR="00606539" w:rsidRPr="008C440E" w:rsidDel="001F77CF" w:rsidRDefault="00606539" w:rsidP="00F242A0">
            <w:pPr>
              <w:pStyle w:val="ListParagraph"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  <w:contextualSpacing w:val="0"/>
              <w:rPr>
                <w:del w:id="40" w:author="MAKHIJA S. (2134395)" w:date="2023-08-26T10:31:00Z"/>
                <w:rFonts w:ascii="Arial" w:hAnsi="Arial" w:cs="Arial"/>
              </w:rPr>
            </w:pPr>
            <w:del w:id="41" w:author="MAKHIJA S. (2134395)" w:date="2023-08-26T10:31:00Z">
              <w:r w:rsidRPr="008C440E" w:rsidDel="001F77CF">
                <w:rPr>
                  <w:rFonts w:ascii="Arial" w:hAnsi="Arial" w:cs="Arial"/>
                </w:rPr>
                <w:delText>I confirm that I am the sole author of this work.</w:delText>
              </w:r>
            </w:del>
          </w:p>
          <w:p w14:paraId="60841504" w14:textId="030445DD" w:rsidR="00606539" w:rsidRPr="008C440E" w:rsidDel="001F77CF" w:rsidRDefault="00606539" w:rsidP="00F242A0">
            <w:pPr>
              <w:pStyle w:val="ListParagraph"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  <w:contextualSpacing w:val="0"/>
              <w:rPr>
                <w:del w:id="42" w:author="MAKHIJA S. (2134395)" w:date="2023-08-26T10:31:00Z"/>
                <w:rFonts w:ascii="Arial" w:hAnsi="Arial" w:cs="Arial"/>
              </w:rPr>
            </w:pPr>
            <w:del w:id="43" w:author="MAKHIJA S. (2134395)" w:date="2023-08-26T10:31:00Z">
              <w:r w:rsidRPr="008C440E" w:rsidDel="001F77CF">
                <w:rPr>
                  <w:rFonts w:ascii="Arial" w:hAnsi="Arial" w:cs="Arial"/>
                </w:rPr>
                <w:delText>I understand that proof reading by a third party is discouraged, but if used, records should be available as per guidelines.</w:delText>
              </w:r>
            </w:del>
          </w:p>
          <w:p w14:paraId="46271C02" w14:textId="480C056B" w:rsidR="00606539" w:rsidRPr="008C440E" w:rsidDel="001F77CF" w:rsidRDefault="00606539" w:rsidP="00F242A0">
            <w:pPr>
              <w:pStyle w:val="ListParagraph"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  <w:contextualSpacing w:val="0"/>
              <w:rPr>
                <w:del w:id="44" w:author="MAKHIJA S. (2134395)" w:date="2023-08-26T10:31:00Z"/>
                <w:rFonts w:ascii="Arial" w:hAnsi="Arial" w:cs="Arial"/>
              </w:rPr>
            </w:pPr>
            <w:del w:id="45" w:author="MAKHIJA S. (2134395)" w:date="2023-08-26T10:31:00Z">
              <w:r w:rsidRPr="008C440E" w:rsidDel="001F77CF">
                <w:rPr>
                  <w:rFonts w:ascii="Arial" w:hAnsi="Arial" w:cs="Arial"/>
                </w:rPr>
                <w:delText>I understand the need for academic integrity and that all my submitted work will adhere to its principles.</w:delText>
              </w:r>
            </w:del>
          </w:p>
          <w:p w14:paraId="656A6598" w14:textId="05ACFDC0" w:rsidR="00606539" w:rsidRPr="008C440E" w:rsidDel="001F77CF" w:rsidRDefault="00606539" w:rsidP="00F242A0">
            <w:pPr>
              <w:pStyle w:val="ListParagraph"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  <w:contextualSpacing w:val="0"/>
              <w:rPr>
                <w:del w:id="46" w:author="MAKHIJA S. (2134395)" w:date="2023-08-26T10:31:00Z"/>
                <w:rFonts w:ascii="Arial" w:hAnsi="Arial" w:cs="Arial"/>
              </w:rPr>
            </w:pPr>
            <w:del w:id="47" w:author="MAKHIJA S. (2134395)" w:date="2023-08-26T10:31:00Z">
              <w:r w:rsidRPr="008C440E" w:rsidDel="001F77CF">
                <w:rPr>
                  <w:rFonts w:ascii="Arial" w:hAnsi="Arial" w:cs="Arial"/>
                </w:rPr>
                <w:delText>I understand that the teaching team will take measures to deter, detect and report any academic misconduct.</w:delText>
              </w:r>
            </w:del>
          </w:p>
          <w:p w14:paraId="3DC87580" w14:textId="64556018" w:rsidR="00606539" w:rsidRPr="008C440E" w:rsidDel="001F77CF" w:rsidRDefault="00606539" w:rsidP="00F242A0">
            <w:pPr>
              <w:pStyle w:val="ListParagraph"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  <w:contextualSpacing w:val="0"/>
              <w:rPr>
                <w:del w:id="48" w:author="MAKHIJA S. (2134395)" w:date="2023-08-26T10:31:00Z"/>
                <w:rFonts w:ascii="Arial" w:hAnsi="Arial" w:cs="Arial"/>
              </w:rPr>
            </w:pPr>
            <w:del w:id="49" w:author="MAKHIJA S. (2134395)" w:date="2023-08-26T10:31:00Z">
              <w:r w:rsidRPr="008C440E" w:rsidDel="001F77CF">
                <w:rPr>
                  <w:rFonts w:ascii="Arial" w:hAnsi="Arial" w:cs="Arial"/>
                </w:rPr>
                <w:delText xml:space="preserve">I agree to my work being submitted to the </w:delText>
              </w:r>
              <w:r w:rsidR="0046009C" w:rsidRPr="008C440E" w:rsidDel="001F77CF">
                <w:rPr>
                  <w:rFonts w:ascii="Arial" w:hAnsi="Arial" w:cs="Arial"/>
                </w:rPr>
                <w:delText>Turnitin</w:delText>
              </w:r>
              <w:r w:rsidRPr="008C440E" w:rsidDel="001F77CF">
                <w:rPr>
                  <w:rFonts w:ascii="Arial" w:hAnsi="Arial" w:cs="Arial"/>
                </w:rPr>
                <w:delText xml:space="preserve"> academic database.</w:delText>
              </w:r>
            </w:del>
          </w:p>
          <w:p w14:paraId="4E507DF3" w14:textId="5525CD9D" w:rsidR="00606539" w:rsidRPr="008C440E" w:rsidDel="001F77CF" w:rsidRDefault="00606539" w:rsidP="00F242A0">
            <w:pPr>
              <w:pStyle w:val="ListParagraph"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  <w:contextualSpacing w:val="0"/>
              <w:rPr>
                <w:del w:id="50" w:author="MAKHIJA S. (2134395)" w:date="2023-08-26T10:31:00Z"/>
                <w:rFonts w:ascii="Arial" w:hAnsi="Arial" w:cs="Arial"/>
              </w:rPr>
            </w:pPr>
            <w:del w:id="51" w:author="MAKHIJA S. (2134395)" w:date="2023-08-26T10:31:00Z">
              <w:r w:rsidRPr="008C440E" w:rsidDel="001F77CF">
                <w:rPr>
                  <w:rFonts w:ascii="Arial" w:hAnsi="Arial" w:cs="Arial"/>
                </w:rPr>
                <w:delText>I understand the importance of assignment deadlines and the need to seek help in good time where personal circumstances interrupt my work.</w:delText>
              </w:r>
            </w:del>
          </w:p>
          <w:p w14:paraId="00FCB3F0" w14:textId="264DDF6C" w:rsidR="00606539" w:rsidRPr="008C440E" w:rsidDel="001F77CF" w:rsidRDefault="00606539" w:rsidP="008356ED">
            <w:pPr>
              <w:rPr>
                <w:del w:id="52" w:author="MAKHIJA S. (2134395)" w:date="2023-08-26T10:31:00Z"/>
                <w:rFonts w:ascii="Arial" w:hAnsi="Arial" w:cs="Arial"/>
              </w:rPr>
            </w:pPr>
          </w:p>
          <w:p w14:paraId="798FBDCC" w14:textId="1480EE7B" w:rsidR="00606539" w:rsidRPr="008C440E" w:rsidDel="001F77CF" w:rsidRDefault="00606539" w:rsidP="008356ED">
            <w:pPr>
              <w:rPr>
                <w:del w:id="53" w:author="MAKHIJA S. (2134395)" w:date="2023-08-26T10:31:00Z"/>
                <w:rFonts w:ascii="Arial" w:hAnsi="Arial" w:cs="Arial"/>
              </w:rPr>
            </w:pPr>
          </w:p>
        </w:tc>
      </w:tr>
      <w:tr w:rsidR="00606539" w:rsidRPr="008C440E" w:rsidDel="001F77CF" w14:paraId="2606DD89" w14:textId="755D92FA" w:rsidTr="00606539">
        <w:trPr>
          <w:del w:id="54" w:author="MAKHIJA S. (2134395)" w:date="2023-08-26T10:31:00Z"/>
        </w:trPr>
        <w:tc>
          <w:tcPr>
            <w:tcW w:w="9747" w:type="dxa"/>
            <w:gridSpan w:val="2"/>
          </w:tcPr>
          <w:p w14:paraId="06369B2E" w14:textId="6F98ABFA" w:rsidR="00606539" w:rsidRPr="008C440E" w:rsidDel="001F77CF" w:rsidRDefault="00606539" w:rsidP="008356ED">
            <w:pPr>
              <w:rPr>
                <w:del w:id="55" w:author="MAKHIJA S. (2134395)" w:date="2023-08-26T10:31:00Z"/>
                <w:rFonts w:ascii="Arial" w:hAnsi="Arial" w:cs="Arial"/>
              </w:rPr>
            </w:pPr>
          </w:p>
          <w:p w14:paraId="77EBF0D9" w14:textId="633E8088" w:rsidR="00606539" w:rsidRPr="008C440E" w:rsidDel="001F77CF" w:rsidRDefault="00606539" w:rsidP="008356ED">
            <w:pPr>
              <w:jc w:val="center"/>
              <w:rPr>
                <w:del w:id="56" w:author="MAKHIJA S. (2134395)" w:date="2023-08-26T10:31:00Z"/>
                <w:rFonts w:ascii="Arial" w:hAnsi="Arial" w:cs="Arial"/>
                <w:b/>
              </w:rPr>
            </w:pPr>
            <w:del w:id="57" w:author="MAKHIJA S. (2134395)" w:date="2023-08-26T10:31:00Z">
              <w:r w:rsidRPr="008C440E" w:rsidDel="001F77CF">
                <w:rPr>
                  <w:rFonts w:ascii="Arial" w:hAnsi="Arial" w:cs="Arial"/>
                  <w:b/>
                </w:rPr>
                <w:delText>Please copy and paste this declaration onto the front of the submission.</w:delText>
              </w:r>
            </w:del>
          </w:p>
          <w:p w14:paraId="3183BD6D" w14:textId="6FD5BA6B" w:rsidR="00606539" w:rsidRPr="008C440E" w:rsidDel="001F77CF" w:rsidRDefault="00606539" w:rsidP="008356ED">
            <w:pPr>
              <w:rPr>
                <w:del w:id="58" w:author="MAKHIJA S. (2134395)" w:date="2023-08-26T10:31:00Z"/>
                <w:rFonts w:ascii="Arial" w:hAnsi="Arial" w:cs="Arial"/>
              </w:rPr>
            </w:pPr>
          </w:p>
        </w:tc>
      </w:tr>
    </w:tbl>
    <w:p w14:paraId="706D8990" w14:textId="77777777" w:rsidR="00606539" w:rsidRPr="008C440E" w:rsidRDefault="00606539" w:rsidP="00606539">
      <w:pPr>
        <w:rPr>
          <w:rFonts w:ascii="Arial" w:hAnsi="Arial" w:cs="Arial"/>
        </w:rPr>
      </w:pPr>
    </w:p>
    <w:p w14:paraId="35434D61" w14:textId="77777777" w:rsidR="00606539" w:rsidRPr="008C440E" w:rsidRDefault="00606539" w:rsidP="00606539">
      <w:pPr>
        <w:autoSpaceDE/>
        <w:autoSpaceDN/>
        <w:rPr>
          <w:rFonts w:ascii="Arial" w:hAnsi="Arial" w:cs="Arial"/>
          <w:bCs/>
        </w:rPr>
      </w:pPr>
    </w:p>
    <w:p w14:paraId="71FC43A6" w14:textId="77777777" w:rsidR="00606539" w:rsidRPr="008C440E" w:rsidRDefault="00606539" w:rsidP="00606539">
      <w:pPr>
        <w:autoSpaceDE/>
        <w:autoSpaceDN/>
        <w:rPr>
          <w:rFonts w:ascii="Arial" w:hAnsi="Arial" w:cs="Arial"/>
          <w:bCs/>
        </w:rPr>
      </w:pPr>
    </w:p>
    <w:p w14:paraId="75BC2718" w14:textId="77777777" w:rsidR="00606539" w:rsidRPr="008C440E" w:rsidRDefault="00606539" w:rsidP="00606539">
      <w:pPr>
        <w:autoSpaceDE/>
        <w:autoSpaceDN/>
        <w:rPr>
          <w:rFonts w:ascii="Arial" w:hAnsi="Arial" w:cs="Arial"/>
          <w:bCs/>
        </w:rPr>
      </w:pPr>
      <w:r w:rsidRPr="008C440E">
        <w:rPr>
          <w:rFonts w:ascii="Arial" w:hAnsi="Arial" w:cs="Arial"/>
          <w:bCs/>
        </w:rPr>
        <w:br w:type="page"/>
      </w:r>
    </w:p>
    <w:p w14:paraId="471C75CF" w14:textId="3D09086F" w:rsidR="008C440E" w:rsidRPr="00606539" w:rsidRDefault="008C440E" w:rsidP="00606539">
      <w:pPr>
        <w:spacing w:line="360" w:lineRule="auto"/>
        <w:ind w:hanging="426"/>
        <w:jc w:val="center"/>
      </w:pPr>
      <w:r w:rsidRPr="00BB6E84">
        <w:lastRenderedPageBreak/>
        <w:t xml:space="preserve">                                                                                       </w:t>
      </w:r>
    </w:p>
    <w:p w14:paraId="28713933" w14:textId="3708D5DB" w:rsidR="000C3FC8" w:rsidRPr="00606539" w:rsidRDefault="00651130" w:rsidP="00F242A0">
      <w:pPr>
        <w:pStyle w:val="BodyTextIndent"/>
        <w:numPr>
          <w:ilvl w:val="0"/>
          <w:numId w:val="4"/>
        </w:numPr>
        <w:spacing w:after="0" w:line="480" w:lineRule="auto"/>
        <w:ind w:left="0" w:hanging="426"/>
        <w:jc w:val="both"/>
        <w:textAlignment w:val="baseline"/>
        <w:rPr>
          <w:color w:val="000000" w:themeColor="text1"/>
        </w:rPr>
      </w:pPr>
      <w:r w:rsidRPr="00606539">
        <w:rPr>
          <w:b/>
          <w:color w:val="404040" w:themeColor="text1" w:themeTint="BF"/>
        </w:rPr>
        <w:t xml:space="preserve">Identify and describe each of the five stages of data linkage when using probabilistic </w:t>
      </w:r>
      <w:commentRangeStart w:id="59"/>
      <w:r w:rsidRPr="00606539">
        <w:rPr>
          <w:b/>
          <w:color w:val="404040" w:themeColor="text1" w:themeTint="BF"/>
        </w:rPr>
        <w:t>matching</w:t>
      </w:r>
      <w:commentRangeEnd w:id="59"/>
      <w:r w:rsidR="00DD7790">
        <w:rPr>
          <w:rStyle w:val="CommentReference"/>
        </w:rPr>
        <w:commentReference w:id="59"/>
      </w:r>
      <w:r w:rsidRPr="00606539">
        <w:rPr>
          <w:b/>
          <w:color w:val="404040" w:themeColor="text1" w:themeTint="BF"/>
        </w:rPr>
        <w:t xml:space="preserve">.                                                                                                                  </w:t>
      </w:r>
      <w:r w:rsidR="00E95BDB" w:rsidRPr="00606539">
        <w:rPr>
          <w:rStyle w:val="normaltextrun"/>
          <w:color w:val="000000" w:themeColor="text1"/>
          <w:lang w:val="en-US"/>
        </w:rPr>
        <w:t>Five St</w:t>
      </w:r>
      <w:r w:rsidR="000C3FC8" w:rsidRPr="00606539">
        <w:rPr>
          <w:rStyle w:val="normaltextrun"/>
          <w:color w:val="000000" w:themeColor="text1"/>
          <w:lang w:val="en-US"/>
        </w:rPr>
        <w:t>ages of data linkage </w:t>
      </w:r>
      <w:r w:rsidR="000C3FC8" w:rsidRPr="00606539">
        <w:rPr>
          <w:rStyle w:val="eop"/>
          <w:color w:val="000000" w:themeColor="text1"/>
        </w:rPr>
        <w:t> </w:t>
      </w:r>
    </w:p>
    <w:p w14:paraId="491373BD" w14:textId="6D1F4899" w:rsidR="00281CC0" w:rsidRPr="00503E4A" w:rsidRDefault="000C3FC8" w:rsidP="00F242A0">
      <w:pPr>
        <w:pStyle w:val="paragraph"/>
        <w:numPr>
          <w:ilvl w:val="0"/>
          <w:numId w:val="14"/>
        </w:numPr>
        <w:spacing w:before="0" w:beforeAutospacing="0" w:after="0" w:afterAutospacing="0" w:line="480" w:lineRule="auto"/>
        <w:jc w:val="both"/>
        <w:textAlignment w:val="baseline"/>
        <w:rPr>
          <w:rStyle w:val="normaltextrun"/>
          <w:color w:val="000000"/>
          <w:sz w:val="22"/>
          <w:szCs w:val="22"/>
        </w:rPr>
      </w:pPr>
      <w:r w:rsidRPr="00BB6E84">
        <w:rPr>
          <w:rStyle w:val="normaltextrun"/>
          <w:b/>
          <w:bCs/>
          <w:color w:val="000000" w:themeColor="text1"/>
          <w:sz w:val="22"/>
          <w:szCs w:val="22"/>
          <w:lang w:val="en-US"/>
        </w:rPr>
        <w:t>Preparation:</w:t>
      </w:r>
      <w:r w:rsidRPr="00BB6E84">
        <w:rPr>
          <w:rStyle w:val="normaltextrun"/>
          <w:color w:val="000000" w:themeColor="text1"/>
          <w:sz w:val="22"/>
          <w:szCs w:val="22"/>
          <w:lang w:val="en-US"/>
        </w:rPr>
        <w:t xml:space="preserve"> </w:t>
      </w:r>
      <w:r w:rsidR="00503E4A">
        <w:rPr>
          <w:rStyle w:val="normaltextrun"/>
          <w:color w:val="000000" w:themeColor="text1"/>
          <w:sz w:val="22"/>
          <w:szCs w:val="22"/>
          <w:lang w:val="en-US"/>
        </w:rPr>
        <w:t xml:space="preserve">This is </w:t>
      </w:r>
      <w:r w:rsidR="007300A0">
        <w:rPr>
          <w:rStyle w:val="normaltextrun"/>
          <w:color w:val="000000" w:themeColor="text1"/>
          <w:sz w:val="22"/>
          <w:szCs w:val="22"/>
          <w:lang w:val="en-US"/>
        </w:rPr>
        <w:t xml:space="preserve">a </w:t>
      </w:r>
      <w:r w:rsidR="00503E4A">
        <w:rPr>
          <w:rStyle w:val="normaltextrun"/>
          <w:color w:val="000000" w:themeColor="text1"/>
          <w:sz w:val="22"/>
          <w:szCs w:val="22"/>
          <w:lang w:val="en-US"/>
        </w:rPr>
        <w:t>vital stage of data preparation</w:t>
      </w:r>
      <w:r w:rsidR="007300A0">
        <w:rPr>
          <w:rStyle w:val="normaltextrun"/>
          <w:color w:val="000000" w:themeColor="text1"/>
          <w:sz w:val="22"/>
          <w:szCs w:val="22"/>
          <w:lang w:val="en-US"/>
        </w:rPr>
        <w:t>; it</w:t>
      </w:r>
      <w:r w:rsidR="00532A8F" w:rsidRPr="00503E4A">
        <w:rPr>
          <w:rStyle w:val="normaltextrun"/>
          <w:color w:val="000000"/>
          <w:sz w:val="22"/>
          <w:szCs w:val="22"/>
          <w:lang w:val="en-US"/>
        </w:rPr>
        <w:t xml:space="preserve"> involves searching and correcting invalid values in data fields, frequency listing and cross-checking, </w:t>
      </w:r>
      <w:r w:rsidR="00A17BB5" w:rsidRPr="00503E4A">
        <w:rPr>
          <w:rStyle w:val="normaltextrun"/>
          <w:color w:val="000000"/>
          <w:sz w:val="22"/>
          <w:szCs w:val="22"/>
          <w:lang w:val="en-US"/>
        </w:rPr>
        <w:t>recording,</w:t>
      </w:r>
      <w:r w:rsidR="00532A8F" w:rsidRPr="00503E4A">
        <w:rPr>
          <w:rStyle w:val="normaltextrun"/>
          <w:color w:val="000000"/>
          <w:sz w:val="22"/>
          <w:szCs w:val="22"/>
          <w:lang w:val="en-US"/>
        </w:rPr>
        <w:t xml:space="preserve"> and transforming data into a standard format.</w:t>
      </w:r>
      <w:r w:rsidR="007300A0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532A8F" w:rsidRPr="00503E4A">
        <w:rPr>
          <w:rStyle w:val="normaltextrun"/>
          <w:color w:val="000000"/>
          <w:sz w:val="22"/>
          <w:szCs w:val="22"/>
          <w:lang w:val="en-US"/>
        </w:rPr>
        <w:t xml:space="preserve">It also </w:t>
      </w:r>
      <w:r w:rsidR="00281CC0" w:rsidRPr="00503E4A">
        <w:rPr>
          <w:rStyle w:val="normaltextrun"/>
          <w:color w:val="000000"/>
          <w:sz w:val="22"/>
          <w:szCs w:val="22"/>
          <w:lang w:val="en-US"/>
        </w:rPr>
        <w:t xml:space="preserve">produces the phonetic codes </w:t>
      </w:r>
      <w:r w:rsidR="00503E4A">
        <w:rPr>
          <w:rStyle w:val="normaltextrun"/>
          <w:color w:val="000000"/>
          <w:sz w:val="22"/>
          <w:szCs w:val="22"/>
          <w:lang w:val="en-US"/>
        </w:rPr>
        <w:t xml:space="preserve">using </w:t>
      </w:r>
      <w:r w:rsidR="001C5F60">
        <w:rPr>
          <w:rStyle w:val="normaltextrun"/>
          <w:color w:val="000000"/>
          <w:sz w:val="22"/>
          <w:szCs w:val="22"/>
          <w:lang w:val="en-US"/>
        </w:rPr>
        <w:t xml:space="preserve">name compression algorithms; </w:t>
      </w:r>
      <w:r w:rsidR="00281CC0" w:rsidRPr="00503E4A">
        <w:rPr>
          <w:rStyle w:val="normaltextrun"/>
          <w:color w:val="000000"/>
          <w:sz w:val="22"/>
          <w:szCs w:val="22"/>
          <w:lang w:val="en-US"/>
        </w:rPr>
        <w:t>and takes account of alternative surnames and given names for file explosion.</w:t>
      </w:r>
    </w:p>
    <w:p w14:paraId="76DF7D61" w14:textId="02E6532E" w:rsidR="000A4A0B" w:rsidRPr="000A4A0B" w:rsidRDefault="000C3FC8" w:rsidP="00F242A0">
      <w:pPr>
        <w:pStyle w:val="paragraph"/>
        <w:numPr>
          <w:ilvl w:val="0"/>
          <w:numId w:val="14"/>
        </w:numPr>
        <w:spacing w:before="0" w:beforeAutospacing="0" w:after="0" w:afterAutospacing="0" w:line="480" w:lineRule="auto"/>
        <w:jc w:val="both"/>
        <w:textAlignment w:val="baseline"/>
        <w:rPr>
          <w:rStyle w:val="normaltextrun"/>
          <w:i/>
          <w:iCs/>
          <w:color w:val="000000"/>
          <w:sz w:val="22"/>
          <w:szCs w:val="22"/>
        </w:rPr>
      </w:pPr>
      <w:r w:rsidRPr="00BB6E84">
        <w:rPr>
          <w:rStyle w:val="normaltextrun"/>
          <w:b/>
          <w:bCs/>
          <w:color w:val="000000"/>
          <w:sz w:val="22"/>
          <w:szCs w:val="22"/>
          <w:lang w:val="en-US"/>
        </w:rPr>
        <w:t>Blocking: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281CC0" w:rsidRPr="00BB6E84">
        <w:rPr>
          <w:rStyle w:val="normaltextrun"/>
          <w:color w:val="000000"/>
          <w:sz w:val="22"/>
          <w:szCs w:val="22"/>
          <w:lang w:val="en-US"/>
        </w:rPr>
        <w:t xml:space="preserve">This </w:t>
      </w:r>
      <w:r w:rsidR="007300A0">
        <w:rPr>
          <w:rStyle w:val="normaltextrun"/>
          <w:color w:val="000000"/>
          <w:sz w:val="22"/>
          <w:szCs w:val="22"/>
          <w:lang w:val="en-US"/>
        </w:rPr>
        <w:t>step</w:t>
      </w:r>
      <w:r w:rsidR="00281CC0" w:rsidRPr="00BB6E84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7300A0">
        <w:rPr>
          <w:rStyle w:val="normaltextrun"/>
          <w:color w:val="000000"/>
          <w:sz w:val="22"/>
          <w:szCs w:val="22"/>
          <w:lang w:val="en-US"/>
        </w:rPr>
        <w:t>involves ordering</w:t>
      </w:r>
      <w:r w:rsidR="001C5F60">
        <w:rPr>
          <w:rStyle w:val="normaltextrun"/>
          <w:color w:val="000000"/>
          <w:sz w:val="22"/>
          <w:szCs w:val="22"/>
          <w:lang w:val="en-US"/>
        </w:rPr>
        <w:t xml:space="preserve"> or blocking</w:t>
      </w:r>
      <w:r w:rsidR="00281CC0" w:rsidRPr="00BB6E84">
        <w:rPr>
          <w:rStyle w:val="normaltextrun"/>
          <w:color w:val="000000"/>
          <w:sz w:val="22"/>
          <w:szCs w:val="22"/>
          <w:lang w:val="en-US"/>
        </w:rPr>
        <w:t xml:space="preserve"> the record files</w:t>
      </w:r>
      <w:r w:rsidR="001C5F60">
        <w:rPr>
          <w:rStyle w:val="normaltextrun"/>
          <w:color w:val="000000"/>
          <w:sz w:val="22"/>
          <w:szCs w:val="22"/>
          <w:lang w:val="en-US"/>
        </w:rPr>
        <w:t xml:space="preserve"> to increase the efficiency of searching for matches</w:t>
      </w:r>
      <w:r w:rsidR="007300A0">
        <w:rPr>
          <w:rStyle w:val="normaltextrun"/>
          <w:color w:val="000000"/>
          <w:sz w:val="22"/>
          <w:szCs w:val="22"/>
          <w:lang w:val="en-US"/>
        </w:rPr>
        <w:t>; it</w:t>
      </w:r>
      <w:r w:rsidR="00281CC0" w:rsidRPr="00BB6E84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7300A0">
        <w:rPr>
          <w:rStyle w:val="normaltextrun"/>
          <w:color w:val="000000"/>
          <w:sz w:val="22"/>
          <w:szCs w:val="22"/>
          <w:lang w:val="en-US"/>
        </w:rPr>
        <w:t>consists of</w:t>
      </w:r>
      <w:r w:rsidR="00281CC0" w:rsidRPr="00BB6E84">
        <w:rPr>
          <w:rStyle w:val="normaltextrun"/>
          <w:color w:val="000000"/>
          <w:sz w:val="22"/>
          <w:szCs w:val="22"/>
          <w:lang w:val="en-US"/>
        </w:rPr>
        <w:t xml:space="preserve"> sorting the files into </w:t>
      </w:r>
      <w:r w:rsidR="007300A0">
        <w:rPr>
          <w:rStyle w:val="normaltextrun"/>
          <w:color w:val="000000"/>
          <w:sz w:val="22"/>
          <w:szCs w:val="22"/>
          <w:lang w:val="en-US"/>
        </w:rPr>
        <w:t xml:space="preserve">the </w:t>
      </w:r>
      <w:r w:rsidR="00281CC0" w:rsidRPr="00BB6E84">
        <w:rPr>
          <w:rStyle w:val="normaltextrun"/>
          <w:color w:val="000000"/>
          <w:sz w:val="22"/>
          <w:szCs w:val="22"/>
          <w:lang w:val="en-US"/>
        </w:rPr>
        <w:t>same order of unique identifiers.</w:t>
      </w:r>
      <w:r w:rsidR="007300A0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281CC0" w:rsidRPr="00BB6E84">
        <w:rPr>
          <w:rStyle w:val="normaltextrun"/>
          <w:color w:val="000000"/>
          <w:sz w:val="22"/>
          <w:szCs w:val="22"/>
          <w:lang w:val="en-US"/>
        </w:rPr>
        <w:t>The probab</w:t>
      </w:r>
      <w:r w:rsidR="00E95BDB" w:rsidRPr="00BB6E84">
        <w:rPr>
          <w:rStyle w:val="normaltextrun"/>
          <w:color w:val="000000"/>
          <w:sz w:val="22"/>
          <w:szCs w:val="22"/>
          <w:lang w:val="en-US"/>
        </w:rPr>
        <w:t>i</w:t>
      </w:r>
      <w:r w:rsidR="00281CC0" w:rsidRPr="00BB6E84">
        <w:rPr>
          <w:rStyle w:val="normaltextrun"/>
          <w:color w:val="000000"/>
          <w:sz w:val="22"/>
          <w:szCs w:val="22"/>
          <w:lang w:val="en-US"/>
        </w:rPr>
        <w:t xml:space="preserve">listic </w:t>
      </w:r>
      <w:r w:rsidR="00E95BDB" w:rsidRPr="00BB6E84">
        <w:rPr>
          <w:rStyle w:val="normaltextrun"/>
          <w:color w:val="000000"/>
          <w:sz w:val="22"/>
          <w:szCs w:val="22"/>
          <w:lang w:val="en-US"/>
        </w:rPr>
        <w:t xml:space="preserve">matching uses multiple blocking </w:t>
      </w:r>
      <w:r w:rsidR="007300A0">
        <w:rPr>
          <w:rStyle w:val="normaltextrun"/>
          <w:color w:val="000000"/>
          <w:sz w:val="22"/>
          <w:szCs w:val="22"/>
          <w:lang w:val="en-US"/>
        </w:rPr>
        <w:t>by the name of</w:t>
      </w:r>
      <w:r w:rsidR="000A4A0B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7300A0">
        <w:rPr>
          <w:rStyle w:val="normaltextrun"/>
          <w:color w:val="000000"/>
          <w:sz w:val="22"/>
          <w:szCs w:val="22"/>
          <w:lang w:val="en-US"/>
        </w:rPr>
        <w:t xml:space="preserve">the </w:t>
      </w:r>
      <w:r w:rsidR="000A4A0B">
        <w:rPr>
          <w:rStyle w:val="normaltextrun"/>
          <w:color w:val="000000"/>
          <w:sz w:val="22"/>
          <w:szCs w:val="22"/>
          <w:lang w:val="en-US"/>
        </w:rPr>
        <w:t xml:space="preserve">compression algorithm </w:t>
      </w:r>
      <w:r w:rsidR="005C7E29">
        <w:rPr>
          <w:rStyle w:val="normaltextrun"/>
          <w:color w:val="000000"/>
          <w:sz w:val="22"/>
          <w:szCs w:val="22"/>
          <w:lang w:val="en-US"/>
        </w:rPr>
        <w:t>and by date of birth.</w:t>
      </w:r>
      <w:r w:rsidR="007300A0">
        <w:rPr>
          <w:rStyle w:val="normaltextrun"/>
          <w:i/>
          <w:iCs/>
          <w:color w:val="000000"/>
          <w:sz w:val="22"/>
          <w:szCs w:val="22"/>
        </w:rPr>
        <w:t xml:space="preserve"> </w:t>
      </w:r>
      <w:r w:rsidR="005C7E29" w:rsidRPr="00091D9F">
        <w:rPr>
          <w:rStyle w:val="normaltextrun"/>
          <w:color w:val="000000"/>
          <w:sz w:val="22"/>
          <w:szCs w:val="22"/>
        </w:rPr>
        <w:t>The blocking strategies for each pass should be independent to the extent possible.</w:t>
      </w:r>
      <w:r w:rsidR="007300A0">
        <w:rPr>
          <w:rStyle w:val="normaltextrun"/>
          <w:color w:val="000000"/>
          <w:sz w:val="22"/>
          <w:szCs w:val="22"/>
        </w:rPr>
        <w:t xml:space="preserve"> </w:t>
      </w:r>
      <w:r w:rsidR="005C7E29" w:rsidRPr="00091D9F">
        <w:rPr>
          <w:rStyle w:val="normaltextrun"/>
          <w:color w:val="000000"/>
          <w:sz w:val="22"/>
          <w:szCs w:val="22"/>
        </w:rPr>
        <w:t xml:space="preserve">The fields consisting of </w:t>
      </w:r>
      <w:r w:rsidR="007300A0">
        <w:rPr>
          <w:rStyle w:val="normaltextrun"/>
          <w:color w:val="000000"/>
          <w:sz w:val="22"/>
          <w:szCs w:val="22"/>
        </w:rPr>
        <w:t xml:space="preserve">the </w:t>
      </w:r>
      <w:r w:rsidR="005C7E29" w:rsidRPr="00091D9F">
        <w:rPr>
          <w:rStyle w:val="normaltextrun"/>
          <w:color w:val="000000"/>
          <w:sz w:val="22"/>
          <w:szCs w:val="22"/>
        </w:rPr>
        <w:t xml:space="preserve">most numbers of values of possibility &amp; </w:t>
      </w:r>
      <w:r w:rsidR="00091D9F" w:rsidRPr="00091D9F">
        <w:rPr>
          <w:rStyle w:val="normaltextrun"/>
          <w:color w:val="000000"/>
          <w:sz w:val="22"/>
          <w:szCs w:val="22"/>
        </w:rPr>
        <w:t>highest reliability are considered and best suited for blocking</w:t>
      </w:r>
      <w:r w:rsidR="00091D9F">
        <w:rPr>
          <w:rStyle w:val="normaltextrun"/>
          <w:i/>
          <w:iCs/>
          <w:color w:val="000000"/>
          <w:sz w:val="22"/>
          <w:szCs w:val="22"/>
        </w:rPr>
        <w:t xml:space="preserve">. </w:t>
      </w:r>
      <w:r w:rsidR="005C7E29">
        <w:rPr>
          <w:rStyle w:val="normaltextrun"/>
          <w:i/>
          <w:iCs/>
          <w:color w:val="000000"/>
          <w:sz w:val="22"/>
          <w:szCs w:val="22"/>
        </w:rPr>
        <w:t xml:space="preserve"> </w:t>
      </w:r>
    </w:p>
    <w:p w14:paraId="23BF94C6" w14:textId="1DB531D4" w:rsidR="00E95BDB" w:rsidRPr="00D6160D" w:rsidRDefault="000C3FC8" w:rsidP="00F242A0">
      <w:pPr>
        <w:pStyle w:val="paragraph"/>
        <w:numPr>
          <w:ilvl w:val="0"/>
          <w:numId w:val="14"/>
        </w:numPr>
        <w:spacing w:before="0" w:beforeAutospacing="0" w:after="0" w:afterAutospacing="0" w:line="480" w:lineRule="auto"/>
        <w:jc w:val="both"/>
        <w:textAlignment w:val="baseline"/>
        <w:rPr>
          <w:rStyle w:val="normaltextrun"/>
          <w:color w:val="000000"/>
          <w:sz w:val="22"/>
          <w:szCs w:val="22"/>
        </w:rPr>
      </w:pPr>
      <w:r w:rsidRPr="00BB6E84">
        <w:rPr>
          <w:rStyle w:val="normaltextrun"/>
          <w:b/>
          <w:bCs/>
          <w:color w:val="000000"/>
          <w:sz w:val="22"/>
          <w:szCs w:val="22"/>
          <w:lang w:val="en-US"/>
        </w:rPr>
        <w:t>Matching: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0B5FD9">
        <w:rPr>
          <w:rStyle w:val="normaltextrun"/>
          <w:color w:val="000000"/>
          <w:sz w:val="22"/>
          <w:szCs w:val="22"/>
          <w:lang w:val="en-US"/>
        </w:rPr>
        <w:t xml:space="preserve">This process allows </w:t>
      </w:r>
      <w:r w:rsidR="007300A0">
        <w:rPr>
          <w:rStyle w:val="normaltextrun"/>
          <w:color w:val="000000"/>
          <w:sz w:val="22"/>
          <w:szCs w:val="22"/>
          <w:lang w:val="en-US"/>
        </w:rPr>
        <w:t>for</w:t>
      </w:r>
      <w:r w:rsidR="000B5FD9">
        <w:rPr>
          <w:rStyle w:val="normaltextrun"/>
          <w:color w:val="000000"/>
          <w:sz w:val="22"/>
          <w:szCs w:val="22"/>
          <w:lang w:val="en-US"/>
        </w:rPr>
        <w:t xml:space="preserve"> potentially linkable pairs of records </w:t>
      </w:r>
      <w:r w:rsidR="007300A0">
        <w:rPr>
          <w:rStyle w:val="normaltextrun"/>
          <w:color w:val="000000"/>
          <w:sz w:val="22"/>
          <w:szCs w:val="22"/>
          <w:lang w:val="en-US"/>
        </w:rPr>
        <w:t>to be</w:t>
      </w:r>
      <w:r w:rsidR="000B5FD9">
        <w:rPr>
          <w:rStyle w:val="normaltextrun"/>
          <w:color w:val="000000"/>
          <w:sz w:val="22"/>
          <w:szCs w:val="22"/>
          <w:lang w:val="en-US"/>
        </w:rPr>
        <w:t xml:space="preserve"> systemically compared against </w:t>
      </w:r>
      <w:r w:rsidR="00E41878">
        <w:rPr>
          <w:rStyle w:val="normaltextrun"/>
          <w:color w:val="000000"/>
          <w:sz w:val="22"/>
          <w:szCs w:val="22"/>
          <w:lang w:val="en-US"/>
        </w:rPr>
        <w:t xml:space="preserve">all </w:t>
      </w:r>
      <w:r w:rsidR="007300A0">
        <w:rPr>
          <w:rStyle w:val="normaltextrun"/>
          <w:color w:val="000000"/>
          <w:sz w:val="22"/>
          <w:szCs w:val="22"/>
          <w:lang w:val="en-US"/>
        </w:rPr>
        <w:t>other</w:t>
      </w:r>
      <w:r w:rsidR="00E41878">
        <w:rPr>
          <w:rStyle w:val="normaltextrun"/>
          <w:color w:val="000000"/>
          <w:sz w:val="22"/>
          <w:szCs w:val="22"/>
          <w:lang w:val="en-US"/>
        </w:rPr>
        <w:t xml:space="preserve"> records to decide whether they relate to </w:t>
      </w:r>
      <w:r w:rsidR="007300A0">
        <w:rPr>
          <w:rStyle w:val="normaltextrun"/>
          <w:color w:val="000000"/>
          <w:sz w:val="22"/>
          <w:szCs w:val="22"/>
          <w:lang w:val="en-US"/>
        </w:rPr>
        <w:t xml:space="preserve">the </w:t>
      </w:r>
      <w:r w:rsidR="00E41878">
        <w:rPr>
          <w:rStyle w:val="normaltextrun"/>
          <w:color w:val="000000"/>
          <w:sz w:val="22"/>
          <w:szCs w:val="22"/>
          <w:lang w:val="en-US"/>
        </w:rPr>
        <w:t>same person &amp; files</w:t>
      </w:r>
      <w:r w:rsidR="007300A0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063315" w:rsidRPr="00E41878">
        <w:rPr>
          <w:rStyle w:val="normaltextrun"/>
          <w:color w:val="000000"/>
          <w:sz w:val="22"/>
          <w:szCs w:val="22"/>
          <w:lang w:val="en-US"/>
        </w:rPr>
        <w:t xml:space="preserve">of </w:t>
      </w:r>
      <w:r w:rsidR="00E41878">
        <w:rPr>
          <w:rStyle w:val="normaltextrun"/>
          <w:color w:val="000000"/>
          <w:sz w:val="22"/>
          <w:szCs w:val="22"/>
          <w:lang w:val="en-US"/>
        </w:rPr>
        <w:t>a</w:t>
      </w:r>
      <w:r w:rsidR="00063315" w:rsidRPr="00E41878">
        <w:rPr>
          <w:rStyle w:val="normaltextrun"/>
          <w:color w:val="000000"/>
          <w:sz w:val="22"/>
          <w:szCs w:val="22"/>
          <w:lang w:val="en-US"/>
        </w:rPr>
        <w:t>ccepted links between the data sources.</w:t>
      </w:r>
      <w:r w:rsidR="007300A0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432D93" w:rsidRPr="00E41878">
        <w:rPr>
          <w:rStyle w:val="normaltextrun"/>
          <w:color w:val="000000"/>
          <w:sz w:val="22"/>
          <w:szCs w:val="22"/>
          <w:lang w:val="en-US"/>
        </w:rPr>
        <w:t xml:space="preserve">In Probabilistic Matching: </w:t>
      </w:r>
      <w:r w:rsidR="00D6160D">
        <w:rPr>
          <w:rStyle w:val="normaltextrun"/>
          <w:color w:val="000000"/>
          <w:sz w:val="22"/>
          <w:szCs w:val="22"/>
          <w:lang w:val="en-US"/>
        </w:rPr>
        <w:t xml:space="preserve">each matching </w:t>
      </w:r>
      <w:r w:rsidR="007300A0">
        <w:rPr>
          <w:rStyle w:val="normaltextrun"/>
          <w:color w:val="000000"/>
          <w:sz w:val="22"/>
          <w:szCs w:val="22"/>
          <w:lang w:val="en-US"/>
        </w:rPr>
        <w:t>field</w:t>
      </w:r>
      <w:r w:rsidR="00D6160D">
        <w:rPr>
          <w:rStyle w:val="normaltextrun"/>
          <w:color w:val="000000"/>
          <w:sz w:val="22"/>
          <w:szCs w:val="22"/>
          <w:lang w:val="en-US"/>
        </w:rPr>
        <w:t xml:space="preserve"> provides some information </w:t>
      </w:r>
      <w:r w:rsidR="00A17BB5">
        <w:rPr>
          <w:rStyle w:val="normaltextrun"/>
          <w:color w:val="000000"/>
          <w:sz w:val="22"/>
          <w:szCs w:val="22"/>
          <w:lang w:val="en-US"/>
        </w:rPr>
        <w:t>and</w:t>
      </w:r>
      <w:r w:rsidR="00D6160D">
        <w:rPr>
          <w:rStyle w:val="normaltextrun"/>
          <w:color w:val="000000"/>
          <w:sz w:val="22"/>
          <w:szCs w:val="22"/>
          <w:lang w:val="en-US"/>
        </w:rPr>
        <w:t xml:space="preserve"> taken </w:t>
      </w:r>
      <w:r w:rsidR="00A17BB5">
        <w:rPr>
          <w:rStyle w:val="normaltextrun"/>
          <w:color w:val="000000"/>
          <w:sz w:val="22"/>
          <w:szCs w:val="22"/>
          <w:lang w:val="en-US"/>
        </w:rPr>
        <w:t>together;</w:t>
      </w:r>
      <w:r w:rsidR="00D6160D">
        <w:rPr>
          <w:rStyle w:val="normaltextrun"/>
          <w:color w:val="000000"/>
          <w:sz w:val="22"/>
          <w:szCs w:val="22"/>
          <w:lang w:val="en-US"/>
        </w:rPr>
        <w:t xml:space="preserve"> the fields determine the status of </w:t>
      </w:r>
      <w:r w:rsidR="007300A0">
        <w:rPr>
          <w:rStyle w:val="normaltextrun"/>
          <w:color w:val="000000"/>
          <w:sz w:val="22"/>
          <w:szCs w:val="22"/>
          <w:lang w:val="en-US"/>
        </w:rPr>
        <w:t xml:space="preserve">the </w:t>
      </w:r>
      <w:r w:rsidR="00D6160D">
        <w:rPr>
          <w:rStyle w:val="normaltextrun"/>
          <w:color w:val="000000"/>
          <w:sz w:val="22"/>
          <w:szCs w:val="22"/>
          <w:lang w:val="en-US"/>
        </w:rPr>
        <w:t>pair being examined.</w:t>
      </w:r>
      <w:r w:rsidR="007300A0">
        <w:rPr>
          <w:rStyle w:val="normaltextrun"/>
          <w:color w:val="000000"/>
          <w:sz w:val="22"/>
          <w:szCs w:val="22"/>
        </w:rPr>
        <w:t xml:space="preserve"> </w:t>
      </w:r>
      <w:r w:rsidR="00D6160D">
        <w:rPr>
          <w:rStyle w:val="normaltextrun"/>
          <w:color w:val="000000"/>
          <w:sz w:val="22"/>
          <w:szCs w:val="22"/>
        </w:rPr>
        <w:t xml:space="preserve">Some </w:t>
      </w:r>
      <w:r w:rsidR="007300A0">
        <w:rPr>
          <w:rStyle w:val="normaltextrun"/>
          <w:color w:val="000000"/>
          <w:sz w:val="22"/>
          <w:szCs w:val="22"/>
        </w:rPr>
        <w:t>fields provide</w:t>
      </w:r>
      <w:r w:rsidR="00D6160D">
        <w:rPr>
          <w:rStyle w:val="normaltextrun"/>
          <w:color w:val="000000"/>
          <w:sz w:val="22"/>
          <w:szCs w:val="22"/>
        </w:rPr>
        <w:t xml:space="preserve"> reliable information compared to others</w:t>
      </w:r>
      <w:r w:rsidR="007300A0">
        <w:rPr>
          <w:rStyle w:val="normaltextrun"/>
          <w:color w:val="000000"/>
          <w:sz w:val="22"/>
          <w:szCs w:val="22"/>
        </w:rPr>
        <w:t>, so</w:t>
      </w:r>
      <w:r w:rsidR="00D6160D">
        <w:rPr>
          <w:rStyle w:val="normaltextrun"/>
          <w:color w:val="000000"/>
          <w:sz w:val="22"/>
          <w:szCs w:val="22"/>
        </w:rPr>
        <w:t xml:space="preserve"> </w:t>
      </w:r>
      <w:r w:rsidR="00432D93" w:rsidRPr="00D6160D">
        <w:rPr>
          <w:rStyle w:val="normaltextrun"/>
          <w:color w:val="000000"/>
          <w:sz w:val="22"/>
          <w:szCs w:val="22"/>
          <w:lang w:val="en-US"/>
        </w:rPr>
        <w:t>a system of weights is used to reflect the value of comparison in each field</w:t>
      </w:r>
      <w:r w:rsidR="007300A0">
        <w:rPr>
          <w:rStyle w:val="normaltextrun"/>
          <w:color w:val="000000"/>
          <w:sz w:val="22"/>
          <w:szCs w:val="22"/>
          <w:lang w:val="en-US"/>
        </w:rPr>
        <w:t>. Each</w:t>
      </w:r>
      <w:r w:rsidR="00432D93" w:rsidRPr="00D6160D">
        <w:rPr>
          <w:rStyle w:val="normaltextrun"/>
          <w:color w:val="000000"/>
          <w:sz w:val="22"/>
          <w:szCs w:val="22"/>
          <w:lang w:val="en-US"/>
        </w:rPr>
        <w:t xml:space="preserve"> matching field contains some information and is considered</w:t>
      </w:r>
      <w:r w:rsidR="007300A0">
        <w:rPr>
          <w:rStyle w:val="normaltextrun"/>
          <w:color w:val="000000"/>
          <w:sz w:val="22"/>
          <w:szCs w:val="22"/>
          <w:lang w:val="en-US"/>
        </w:rPr>
        <w:t>; the</w:t>
      </w:r>
      <w:r w:rsidR="00432D93" w:rsidRPr="00D6160D">
        <w:rPr>
          <w:rStyle w:val="normaltextrun"/>
          <w:color w:val="000000"/>
          <w:sz w:val="22"/>
          <w:szCs w:val="22"/>
          <w:lang w:val="en-US"/>
        </w:rPr>
        <w:t xml:space="preserve"> field determines the status of </w:t>
      </w:r>
      <w:r w:rsidR="007300A0">
        <w:rPr>
          <w:rStyle w:val="normaltextrun"/>
          <w:color w:val="000000"/>
          <w:sz w:val="22"/>
          <w:szCs w:val="22"/>
          <w:lang w:val="en-US"/>
        </w:rPr>
        <w:t xml:space="preserve">the </w:t>
      </w:r>
      <w:r w:rsidR="00432D93" w:rsidRPr="00D6160D">
        <w:rPr>
          <w:rStyle w:val="normaltextrun"/>
          <w:color w:val="000000"/>
          <w:sz w:val="22"/>
          <w:szCs w:val="22"/>
          <w:lang w:val="en-US"/>
        </w:rPr>
        <w:t>pair being examined.</w:t>
      </w:r>
      <w:r w:rsidR="007300A0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D6160D">
        <w:rPr>
          <w:rStyle w:val="normaltextrun"/>
          <w:color w:val="000000"/>
          <w:sz w:val="22"/>
          <w:szCs w:val="22"/>
          <w:lang w:val="en-US"/>
        </w:rPr>
        <w:t>At the end of this matching process</w:t>
      </w:r>
      <w:r w:rsidR="00F85F00">
        <w:rPr>
          <w:rStyle w:val="normaltextrun"/>
          <w:color w:val="000000"/>
          <w:sz w:val="22"/>
          <w:szCs w:val="22"/>
          <w:lang w:val="en-US"/>
        </w:rPr>
        <w:t>,</w:t>
      </w:r>
      <w:r w:rsidR="00D6160D">
        <w:rPr>
          <w:rStyle w:val="normaltextrun"/>
          <w:color w:val="000000"/>
          <w:sz w:val="22"/>
          <w:szCs w:val="22"/>
          <w:lang w:val="en-US"/>
        </w:rPr>
        <w:t xml:space="preserve"> a file is </w:t>
      </w:r>
      <w:r w:rsidR="002068BA">
        <w:rPr>
          <w:rStyle w:val="normaltextrun"/>
          <w:color w:val="000000"/>
          <w:sz w:val="22"/>
          <w:szCs w:val="22"/>
          <w:lang w:val="en-US"/>
        </w:rPr>
        <w:t>accepted between the data sources.</w:t>
      </w:r>
    </w:p>
    <w:p w14:paraId="768E0D35" w14:textId="4CB60AB7" w:rsidR="00063315" w:rsidRPr="00BB6E84" w:rsidRDefault="000C3FC8" w:rsidP="00F242A0">
      <w:pPr>
        <w:pStyle w:val="paragraph"/>
        <w:numPr>
          <w:ilvl w:val="0"/>
          <w:numId w:val="14"/>
        </w:numPr>
        <w:spacing w:before="0" w:beforeAutospacing="0" w:after="0" w:afterAutospacing="0" w:line="480" w:lineRule="auto"/>
        <w:jc w:val="both"/>
        <w:textAlignment w:val="baseline"/>
        <w:rPr>
          <w:rStyle w:val="normaltextrun"/>
          <w:color w:val="000000"/>
          <w:sz w:val="22"/>
          <w:szCs w:val="22"/>
        </w:rPr>
      </w:pPr>
      <w:r w:rsidRPr="00BB6E84">
        <w:rPr>
          <w:rStyle w:val="normaltextrun"/>
          <w:b/>
          <w:bCs/>
          <w:color w:val="000000"/>
          <w:sz w:val="22"/>
          <w:szCs w:val="22"/>
          <w:lang w:val="en-US"/>
        </w:rPr>
        <w:t>Storage: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063315" w:rsidRPr="00BB6E84">
        <w:rPr>
          <w:rStyle w:val="normaltextrun"/>
          <w:color w:val="000000"/>
          <w:sz w:val="22"/>
          <w:szCs w:val="22"/>
          <w:lang w:val="en-US"/>
        </w:rPr>
        <w:t>Distinctive phase of data linkage system.</w:t>
      </w:r>
      <w:r w:rsidR="007300A0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063315" w:rsidRPr="00BB6E84">
        <w:rPr>
          <w:rStyle w:val="normaltextrun"/>
          <w:color w:val="000000"/>
          <w:sz w:val="22"/>
          <w:szCs w:val="22"/>
          <w:lang w:val="en-US"/>
        </w:rPr>
        <w:t xml:space="preserve">This phase helps store the </w:t>
      </w:r>
      <w:r w:rsidR="00942782">
        <w:rPr>
          <w:rStyle w:val="normaltextrun"/>
          <w:color w:val="000000"/>
          <w:sz w:val="22"/>
          <w:szCs w:val="22"/>
          <w:lang w:val="en-US"/>
        </w:rPr>
        <w:t>linked files from the matching phase</w:t>
      </w:r>
      <w:r w:rsidR="00063315" w:rsidRPr="00BB6E84">
        <w:rPr>
          <w:rStyle w:val="normaltextrun"/>
          <w:color w:val="000000"/>
          <w:sz w:val="22"/>
          <w:szCs w:val="22"/>
          <w:lang w:val="en-US"/>
        </w:rPr>
        <w:t xml:space="preserve"> for future use </w:t>
      </w:r>
      <w:r w:rsidR="00942782">
        <w:rPr>
          <w:rStyle w:val="normaltextrun"/>
          <w:color w:val="000000"/>
          <w:sz w:val="22"/>
          <w:szCs w:val="22"/>
          <w:lang w:val="en-US"/>
        </w:rPr>
        <w:t>in</w:t>
      </w:r>
      <w:r w:rsidR="00063315" w:rsidRPr="00BB6E84">
        <w:rPr>
          <w:rStyle w:val="normaltextrun"/>
          <w:color w:val="000000"/>
          <w:sz w:val="22"/>
          <w:szCs w:val="22"/>
          <w:lang w:val="en-US"/>
        </w:rPr>
        <w:t xml:space="preserve"> data extraction &amp; merging. </w:t>
      </w:r>
    </w:p>
    <w:p w14:paraId="28704C92" w14:textId="36D08664" w:rsidR="00063315" w:rsidRPr="004B73A9" w:rsidRDefault="000C3FC8" w:rsidP="00F242A0">
      <w:pPr>
        <w:pStyle w:val="paragraph"/>
        <w:numPr>
          <w:ilvl w:val="0"/>
          <w:numId w:val="14"/>
        </w:numPr>
        <w:spacing w:before="0" w:beforeAutospacing="0" w:after="0" w:afterAutospacing="0" w:line="480" w:lineRule="auto"/>
        <w:jc w:val="both"/>
        <w:textAlignment w:val="baseline"/>
        <w:rPr>
          <w:color w:val="000000"/>
          <w:sz w:val="22"/>
          <w:szCs w:val="22"/>
          <w:lang w:val="en-US"/>
        </w:rPr>
      </w:pPr>
      <w:r w:rsidRPr="00BB6E84">
        <w:rPr>
          <w:rStyle w:val="normaltextrun"/>
          <w:b/>
          <w:bCs/>
          <w:color w:val="000000"/>
          <w:sz w:val="22"/>
          <w:szCs w:val="22"/>
          <w:lang w:val="en-US"/>
        </w:rPr>
        <w:t>Merging: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942782">
        <w:rPr>
          <w:rStyle w:val="normaltextrun"/>
          <w:color w:val="000000"/>
          <w:sz w:val="22"/>
          <w:szCs w:val="22"/>
          <w:lang w:val="en-US"/>
        </w:rPr>
        <w:t xml:space="preserve">The linkable data sets are brought together </w:t>
      </w:r>
      <w:r w:rsidR="00776FF4">
        <w:rPr>
          <w:rStyle w:val="normaltextrun"/>
          <w:color w:val="000000"/>
          <w:sz w:val="22"/>
          <w:szCs w:val="22"/>
          <w:lang w:val="en-US"/>
        </w:rPr>
        <w:t xml:space="preserve">arising directly from or stored after matching </w:t>
      </w:r>
      <w:r w:rsidR="00302792">
        <w:rPr>
          <w:rStyle w:val="normaltextrun"/>
          <w:color w:val="000000"/>
          <w:sz w:val="22"/>
          <w:szCs w:val="22"/>
          <w:lang w:val="en-US"/>
        </w:rPr>
        <w:t>phase.</w:t>
      </w:r>
      <w:r w:rsidR="00302792" w:rsidRPr="00776FF4">
        <w:rPr>
          <w:rStyle w:val="normaltextrun"/>
          <w:color w:val="000000"/>
          <w:sz w:val="22"/>
          <w:szCs w:val="22"/>
          <w:lang w:val="en-US"/>
        </w:rPr>
        <w:t xml:space="preserve"> This</w:t>
      </w:r>
      <w:r w:rsidR="00063315" w:rsidRPr="00776FF4">
        <w:rPr>
          <w:rStyle w:val="normaltextrun"/>
          <w:color w:val="000000"/>
          <w:sz w:val="22"/>
          <w:szCs w:val="22"/>
          <w:lang w:val="en-US"/>
        </w:rPr>
        <w:t xml:space="preserve"> phase helps in validation checks, error detection &amp; correction of </w:t>
      </w:r>
      <w:r w:rsidR="00063315" w:rsidRPr="00776FF4">
        <w:rPr>
          <w:rStyle w:val="normaltextrun"/>
          <w:color w:val="000000"/>
          <w:sz w:val="22"/>
          <w:szCs w:val="22"/>
          <w:lang w:val="en-US"/>
        </w:rPr>
        <w:lastRenderedPageBreak/>
        <w:t>linkage errors.</w:t>
      </w:r>
      <w:r w:rsidR="007300A0" w:rsidRPr="00776FF4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063315" w:rsidRPr="00776FF4">
        <w:rPr>
          <w:rStyle w:val="normaltextrun"/>
          <w:color w:val="000000"/>
          <w:sz w:val="22"/>
          <w:szCs w:val="22"/>
          <w:lang w:val="en-US"/>
        </w:rPr>
        <w:t xml:space="preserve">The data from the various sources are assembled to derive analysis as a set of composite records. </w:t>
      </w:r>
    </w:p>
    <w:p w14:paraId="78BF0641" w14:textId="7B7A067C" w:rsidR="00651130" w:rsidRPr="00C2614A" w:rsidRDefault="00651130" w:rsidP="00F242A0">
      <w:pPr>
        <w:pStyle w:val="BodyTextIndent"/>
        <w:numPr>
          <w:ilvl w:val="0"/>
          <w:numId w:val="4"/>
        </w:numPr>
        <w:spacing w:line="480" w:lineRule="auto"/>
        <w:ind w:left="-426" w:firstLine="0"/>
        <w:jc w:val="both"/>
        <w:rPr>
          <w:b/>
          <w:bCs/>
        </w:rPr>
      </w:pPr>
      <w:r w:rsidRPr="000E21A4">
        <w:rPr>
          <w:b/>
          <w:bCs/>
        </w:rPr>
        <w:t>In a cohort study all individual</w:t>
      </w:r>
      <w:r w:rsidR="00A25D21" w:rsidRPr="000E21A4">
        <w:rPr>
          <w:b/>
          <w:bCs/>
        </w:rPr>
        <w:t>s</w:t>
      </w:r>
      <w:r w:rsidRPr="000E21A4">
        <w:rPr>
          <w:b/>
          <w:bCs/>
        </w:rPr>
        <w:t xml:space="preserve"> who enter the study population need to be at risk of the outcome. </w:t>
      </w:r>
    </w:p>
    <w:p w14:paraId="535FE17A" w14:textId="78A89E60" w:rsidR="00651130" w:rsidRDefault="00651130" w:rsidP="00F242A0">
      <w:pPr>
        <w:pStyle w:val="BodyTextIndent"/>
        <w:numPr>
          <w:ilvl w:val="0"/>
          <w:numId w:val="1"/>
        </w:numPr>
        <w:spacing w:after="0" w:line="480" w:lineRule="auto"/>
        <w:ind w:left="0" w:hanging="426"/>
        <w:jc w:val="both"/>
        <w:rPr>
          <w:b/>
          <w:bCs/>
        </w:rPr>
      </w:pPr>
      <w:r w:rsidRPr="000E21A4">
        <w:rPr>
          <w:b/>
          <w:bCs/>
        </w:rPr>
        <w:t xml:space="preserve">What criteria need to be satisfied for a population to be considered </w:t>
      </w:r>
      <w:r w:rsidR="004B173F">
        <w:rPr>
          <w:b/>
          <w:bCs/>
        </w:rPr>
        <w:t>'at</w:t>
      </w:r>
      <w:r w:rsidRPr="000E21A4">
        <w:rPr>
          <w:b/>
          <w:bCs/>
        </w:rPr>
        <w:t xml:space="preserve"> </w:t>
      </w:r>
      <w:commentRangeStart w:id="60"/>
      <w:r w:rsidRPr="000E21A4">
        <w:rPr>
          <w:b/>
          <w:bCs/>
        </w:rPr>
        <w:t>risk</w:t>
      </w:r>
      <w:commentRangeEnd w:id="60"/>
      <w:r w:rsidR="00DD7790">
        <w:rPr>
          <w:rStyle w:val="CommentReference"/>
        </w:rPr>
        <w:commentReference w:id="60"/>
      </w:r>
      <w:r w:rsidR="004B173F">
        <w:rPr>
          <w:b/>
          <w:bCs/>
        </w:rPr>
        <w:t>'</w:t>
      </w:r>
      <w:r w:rsidRPr="000E21A4">
        <w:rPr>
          <w:b/>
          <w:bCs/>
        </w:rPr>
        <w:t xml:space="preserve">?   </w:t>
      </w:r>
    </w:p>
    <w:p w14:paraId="2059D486" w14:textId="6F0881EF" w:rsidR="00651130" w:rsidRPr="008F37A0" w:rsidRDefault="00CD2245" w:rsidP="00606539">
      <w:pPr>
        <w:autoSpaceDE/>
        <w:autoSpaceDN/>
        <w:spacing w:line="480" w:lineRule="auto"/>
        <w:jc w:val="both"/>
        <w:rPr>
          <w:color w:val="000000"/>
          <w:shd w:val="clear" w:color="auto" w:fill="FFFFFF"/>
          <w:lang w:val="en-US" w:eastAsia="en-GB"/>
        </w:rPr>
      </w:pPr>
      <w:r w:rsidRPr="008F37A0">
        <w:rPr>
          <w:color w:val="000000"/>
          <w:shd w:val="clear" w:color="auto" w:fill="FFFFFF"/>
          <w:lang w:val="en-US" w:eastAsia="en-GB"/>
        </w:rPr>
        <w:t>Cohort population, also known as fixed population, is defined by one or more event occurrences</w:t>
      </w:r>
      <w:r w:rsidR="00F85F00">
        <w:rPr>
          <w:color w:val="000000"/>
          <w:shd w:val="clear" w:color="auto" w:fill="FFFFFF"/>
          <w:lang w:val="en-US" w:eastAsia="en-GB"/>
        </w:rPr>
        <w:t>,</w:t>
      </w:r>
      <w:r w:rsidRPr="008F37A0">
        <w:rPr>
          <w:color w:val="000000"/>
          <w:shd w:val="clear" w:color="auto" w:fill="FFFFFF"/>
          <w:lang w:val="en-US" w:eastAsia="en-GB"/>
        </w:rPr>
        <w:t xml:space="preserve"> e.g. The population of the patients in </w:t>
      </w:r>
      <w:r w:rsidR="00A17BB5" w:rsidRPr="008F37A0">
        <w:rPr>
          <w:color w:val="000000"/>
          <w:shd w:val="clear" w:color="auto" w:fill="FFFFFF"/>
          <w:lang w:val="en-US" w:eastAsia="en-GB"/>
        </w:rPr>
        <w:t>WA first</w:t>
      </w:r>
      <w:r w:rsidRPr="008F37A0">
        <w:rPr>
          <w:color w:val="000000"/>
          <w:shd w:val="clear" w:color="auto" w:fill="FFFFFF"/>
          <w:lang w:val="en-US" w:eastAsia="en-GB"/>
        </w:rPr>
        <w:t xml:space="preserve"> receiving </w:t>
      </w:r>
      <w:r w:rsidR="00F85F00">
        <w:rPr>
          <w:color w:val="000000"/>
          <w:shd w:val="clear" w:color="auto" w:fill="FFFFFF"/>
          <w:lang w:val="en-US" w:eastAsia="en-GB"/>
        </w:rPr>
        <w:t xml:space="preserve">the </w:t>
      </w:r>
      <w:r w:rsidRPr="008F37A0">
        <w:rPr>
          <w:color w:val="000000"/>
          <w:shd w:val="clear" w:color="auto" w:fill="FFFFFF"/>
          <w:lang w:val="en-US" w:eastAsia="en-GB"/>
        </w:rPr>
        <w:t>diagnosis of bladder</w:t>
      </w:r>
      <w:r w:rsidR="00F85F00">
        <w:rPr>
          <w:color w:val="000000"/>
          <w:shd w:val="clear" w:color="auto" w:fill="FFFFFF"/>
          <w:lang w:val="en-US" w:eastAsia="en-GB"/>
        </w:rPr>
        <w:t xml:space="preserve"> </w:t>
      </w:r>
      <w:r w:rsidR="008F37A0" w:rsidRPr="008F37A0">
        <w:rPr>
          <w:color w:val="000000"/>
          <w:shd w:val="clear" w:color="auto" w:fill="FFFFFF"/>
          <w:lang w:val="en-US" w:eastAsia="en-GB"/>
        </w:rPr>
        <w:t>cancer in 1980-1999.</w:t>
      </w:r>
      <w:r w:rsidR="007300A0">
        <w:rPr>
          <w:color w:val="000000"/>
          <w:shd w:val="clear" w:color="auto" w:fill="FFFFFF"/>
          <w:lang w:val="en-US" w:eastAsia="en-GB"/>
        </w:rPr>
        <w:t xml:space="preserve"> </w:t>
      </w:r>
      <w:r w:rsidR="000E21A4" w:rsidRPr="008F37A0">
        <w:rPr>
          <w:color w:val="000000"/>
          <w:shd w:val="clear" w:color="auto" w:fill="FFFFFF"/>
          <w:lang w:val="en-US" w:eastAsia="en-GB"/>
        </w:rPr>
        <w:t xml:space="preserve">The population is </w:t>
      </w:r>
      <w:r w:rsidR="004B173F">
        <w:rPr>
          <w:color w:val="000000"/>
          <w:shd w:val="clear" w:color="auto" w:fill="FFFFFF"/>
          <w:lang w:val="en-US" w:eastAsia="en-GB"/>
        </w:rPr>
        <w:t>'at</w:t>
      </w:r>
      <w:r w:rsidR="000E21A4" w:rsidRPr="008F37A0">
        <w:rPr>
          <w:color w:val="000000"/>
          <w:shd w:val="clear" w:color="auto" w:fill="FFFFFF"/>
          <w:lang w:val="en-US" w:eastAsia="en-GB"/>
        </w:rPr>
        <w:t xml:space="preserve"> risk</w:t>
      </w:r>
      <w:r w:rsidR="004B173F">
        <w:rPr>
          <w:color w:val="000000"/>
          <w:shd w:val="clear" w:color="auto" w:fill="FFFFFF"/>
          <w:lang w:val="en-US" w:eastAsia="en-GB"/>
        </w:rPr>
        <w:t>'</w:t>
      </w:r>
      <w:r w:rsidR="000E21A4" w:rsidRPr="008F37A0">
        <w:rPr>
          <w:color w:val="000000"/>
          <w:shd w:val="clear" w:color="auto" w:fill="FFFFFF"/>
          <w:lang w:val="en-US" w:eastAsia="en-GB"/>
        </w:rPr>
        <w:t xml:space="preserve"> when they are alive, secondly when they can get the disease</w:t>
      </w:r>
      <w:r w:rsidR="004C29F9" w:rsidRPr="008F37A0">
        <w:rPr>
          <w:color w:val="000000"/>
          <w:shd w:val="clear" w:color="auto" w:fill="FFFFFF"/>
          <w:lang w:val="en-US" w:eastAsia="en-GB"/>
        </w:rPr>
        <w:t xml:space="preserve"> </w:t>
      </w:r>
      <w:r w:rsidR="000E21A4" w:rsidRPr="008F37A0">
        <w:rPr>
          <w:color w:val="000000"/>
          <w:shd w:val="clear" w:color="auto" w:fill="FFFFFF"/>
          <w:lang w:val="en-US" w:eastAsia="en-GB"/>
        </w:rPr>
        <w:t>(person,</w:t>
      </w:r>
      <w:r w:rsidR="00F85F00">
        <w:rPr>
          <w:color w:val="000000"/>
          <w:shd w:val="clear" w:color="auto" w:fill="FFFFFF"/>
          <w:lang w:val="en-US" w:eastAsia="en-GB"/>
        </w:rPr>
        <w:t xml:space="preserve"> </w:t>
      </w:r>
      <w:r w:rsidR="000E21A4" w:rsidRPr="008F37A0">
        <w:rPr>
          <w:color w:val="000000"/>
          <w:shd w:val="clear" w:color="auto" w:fill="FFFFFF"/>
          <w:lang w:val="en-US" w:eastAsia="en-GB"/>
        </w:rPr>
        <w:t>place,</w:t>
      </w:r>
      <w:r w:rsidR="00F85F00">
        <w:rPr>
          <w:color w:val="000000"/>
          <w:shd w:val="clear" w:color="auto" w:fill="FFFFFF"/>
          <w:lang w:val="en-US" w:eastAsia="en-GB"/>
        </w:rPr>
        <w:t xml:space="preserve"> </w:t>
      </w:r>
      <w:r w:rsidR="000E21A4" w:rsidRPr="008F37A0">
        <w:rPr>
          <w:color w:val="000000"/>
          <w:shd w:val="clear" w:color="auto" w:fill="FFFFFF"/>
          <w:lang w:val="en-US" w:eastAsia="en-GB"/>
        </w:rPr>
        <w:t xml:space="preserve">time), </w:t>
      </w:r>
      <w:r w:rsidR="00F85F00">
        <w:rPr>
          <w:color w:val="000000"/>
          <w:shd w:val="clear" w:color="auto" w:fill="FFFFFF"/>
          <w:lang w:val="en-US" w:eastAsia="en-GB"/>
        </w:rPr>
        <w:t xml:space="preserve">and </w:t>
      </w:r>
      <w:r w:rsidR="000E21A4" w:rsidRPr="008F37A0">
        <w:rPr>
          <w:color w:val="000000"/>
          <w:shd w:val="clear" w:color="auto" w:fill="FFFFFF"/>
          <w:lang w:val="en-US" w:eastAsia="en-GB"/>
        </w:rPr>
        <w:t xml:space="preserve">when they </w:t>
      </w:r>
      <w:r w:rsidR="004B173F">
        <w:rPr>
          <w:color w:val="000000"/>
          <w:shd w:val="clear" w:color="auto" w:fill="FFFFFF"/>
          <w:lang w:val="en-US" w:eastAsia="en-GB"/>
        </w:rPr>
        <w:t>don't</w:t>
      </w:r>
      <w:r w:rsidR="000E21A4" w:rsidRPr="008F37A0">
        <w:rPr>
          <w:color w:val="000000"/>
          <w:shd w:val="clear" w:color="auto" w:fill="FFFFFF"/>
          <w:lang w:val="en-US" w:eastAsia="en-GB"/>
        </w:rPr>
        <w:t xml:space="preserve"> already have the </w:t>
      </w:r>
      <w:r w:rsidR="00F85F00">
        <w:rPr>
          <w:color w:val="000000"/>
          <w:shd w:val="clear" w:color="auto" w:fill="FFFFFF"/>
          <w:lang w:val="en-US" w:eastAsia="en-GB"/>
        </w:rPr>
        <w:t>condition</w:t>
      </w:r>
      <w:r w:rsidR="000E21A4" w:rsidRPr="008F37A0">
        <w:rPr>
          <w:color w:val="000000"/>
          <w:shd w:val="clear" w:color="auto" w:fill="FFFFFF"/>
          <w:lang w:val="en-US" w:eastAsia="en-GB"/>
        </w:rPr>
        <w:t>.</w:t>
      </w:r>
      <w:r w:rsidR="000E21A4" w:rsidRPr="008F37A0">
        <w:rPr>
          <w:color w:val="000000"/>
          <w:shd w:val="clear" w:color="auto" w:fill="FFFFFF"/>
          <w:lang w:val="en-GB" w:eastAsia="en-GB"/>
        </w:rPr>
        <w:t> </w:t>
      </w:r>
      <w:r w:rsidR="00626622">
        <w:rPr>
          <w:color w:val="000000"/>
          <w:shd w:val="clear" w:color="auto" w:fill="FFFFFF"/>
          <w:lang w:val="en-GB" w:eastAsia="en-GB"/>
        </w:rPr>
        <w:t xml:space="preserve">Two types of risks can be considered, </w:t>
      </w:r>
      <w:r w:rsidR="00F85F00">
        <w:rPr>
          <w:color w:val="000000"/>
          <w:shd w:val="clear" w:color="auto" w:fill="FFFFFF"/>
          <w:lang w:val="en-GB" w:eastAsia="en-GB"/>
        </w:rPr>
        <w:t xml:space="preserve">a </w:t>
      </w:r>
      <w:r w:rsidR="006F25B2">
        <w:rPr>
          <w:color w:val="000000"/>
          <w:shd w:val="clear" w:color="auto" w:fill="FFFFFF"/>
          <w:lang w:val="en-GB" w:eastAsia="en-GB"/>
        </w:rPr>
        <w:t>cumulative incidence</w:t>
      </w:r>
      <w:r w:rsidR="00F85F00">
        <w:rPr>
          <w:color w:val="000000"/>
          <w:shd w:val="clear" w:color="auto" w:fill="FFFFFF"/>
          <w:lang w:val="en-GB" w:eastAsia="en-GB"/>
        </w:rPr>
        <w:t xml:space="preserve"> </w:t>
      </w:r>
      <w:r w:rsidR="00626622">
        <w:rPr>
          <w:color w:val="000000"/>
          <w:shd w:val="clear" w:color="auto" w:fill="FFFFFF"/>
          <w:lang w:val="en-GB" w:eastAsia="en-GB"/>
        </w:rPr>
        <w:t xml:space="preserve">which </w:t>
      </w:r>
      <w:r w:rsidR="006F25B2">
        <w:rPr>
          <w:color w:val="000000"/>
          <w:shd w:val="clear" w:color="auto" w:fill="FFFFFF"/>
          <w:lang w:val="en-GB" w:eastAsia="en-GB"/>
        </w:rPr>
        <w:t xml:space="preserve">is the proportion </w:t>
      </w:r>
      <w:r w:rsidR="00CF1D7F">
        <w:rPr>
          <w:color w:val="000000"/>
          <w:shd w:val="clear" w:color="auto" w:fill="FFFFFF"/>
          <w:lang w:val="en-GB" w:eastAsia="en-GB"/>
        </w:rPr>
        <w:t xml:space="preserve">of </w:t>
      </w:r>
      <w:r w:rsidR="00F85F00">
        <w:rPr>
          <w:color w:val="000000"/>
          <w:shd w:val="clear" w:color="auto" w:fill="FFFFFF"/>
          <w:lang w:val="en-GB" w:eastAsia="en-GB"/>
        </w:rPr>
        <w:t>cohort members</w:t>
      </w:r>
      <w:r w:rsidR="00CF1D7F">
        <w:rPr>
          <w:color w:val="000000"/>
          <w:shd w:val="clear" w:color="auto" w:fill="FFFFFF"/>
          <w:lang w:val="en-GB" w:eastAsia="en-GB"/>
        </w:rPr>
        <w:t xml:space="preserve"> at risk who experience a given event within a specified period of follow-up time.</w:t>
      </w:r>
      <w:r w:rsidR="007300A0">
        <w:rPr>
          <w:color w:val="000000"/>
          <w:shd w:val="clear" w:color="auto" w:fill="FFFFFF"/>
          <w:lang w:val="en-GB" w:eastAsia="en-GB"/>
        </w:rPr>
        <w:t xml:space="preserve"> </w:t>
      </w:r>
      <w:r w:rsidR="00CF1D7F">
        <w:rPr>
          <w:color w:val="000000"/>
          <w:shd w:val="clear" w:color="auto" w:fill="FFFFFF"/>
          <w:lang w:val="en-GB" w:eastAsia="en-GB"/>
        </w:rPr>
        <w:t xml:space="preserve">A rate in which the numerator is new cases of diseases or </w:t>
      </w:r>
      <w:r w:rsidR="00A17BB5">
        <w:rPr>
          <w:color w:val="000000"/>
          <w:shd w:val="clear" w:color="auto" w:fill="FFFFFF"/>
          <w:lang w:val="en-GB" w:eastAsia="en-GB"/>
        </w:rPr>
        <w:t>injury,</w:t>
      </w:r>
      <w:r w:rsidR="00CF1D7F">
        <w:rPr>
          <w:color w:val="000000"/>
          <w:shd w:val="clear" w:color="auto" w:fill="FFFFFF"/>
          <w:lang w:val="en-GB" w:eastAsia="en-GB"/>
        </w:rPr>
        <w:t xml:space="preserve"> and </w:t>
      </w:r>
      <w:r w:rsidR="00F85F00">
        <w:rPr>
          <w:color w:val="000000"/>
          <w:shd w:val="clear" w:color="auto" w:fill="FFFFFF"/>
          <w:lang w:val="en-GB" w:eastAsia="en-GB"/>
        </w:rPr>
        <w:t xml:space="preserve">the </w:t>
      </w:r>
      <w:r w:rsidR="00CF1D7F">
        <w:rPr>
          <w:color w:val="000000"/>
          <w:shd w:val="clear" w:color="auto" w:fill="FFFFFF"/>
          <w:lang w:val="en-GB" w:eastAsia="en-GB"/>
        </w:rPr>
        <w:t>denominator is the population at risk expressed as person-time is known as an incidence rate</w:t>
      </w:r>
      <w:r w:rsidR="00776FF4">
        <w:rPr>
          <w:color w:val="000000"/>
          <w:shd w:val="clear" w:color="auto" w:fill="FFFFFF"/>
          <w:lang w:val="en-GB" w:eastAsia="en-GB"/>
        </w:rPr>
        <w:t>.</w:t>
      </w:r>
    </w:p>
    <w:p w14:paraId="313ACBEF" w14:textId="25D0147F" w:rsidR="00651130" w:rsidRDefault="00651130" w:rsidP="00F242A0">
      <w:pPr>
        <w:pStyle w:val="BodyTextIndent"/>
        <w:numPr>
          <w:ilvl w:val="0"/>
          <w:numId w:val="1"/>
        </w:numPr>
        <w:spacing w:after="0" w:line="480" w:lineRule="auto"/>
        <w:ind w:left="0" w:hanging="426"/>
        <w:jc w:val="both"/>
        <w:rPr>
          <w:b/>
          <w:bCs/>
        </w:rPr>
      </w:pPr>
      <w:r w:rsidRPr="000E21A4">
        <w:rPr>
          <w:b/>
          <w:bCs/>
        </w:rPr>
        <w:t xml:space="preserve">From a practical perspective using linked datasets, what </w:t>
      </w:r>
      <w:r w:rsidR="00F85F00">
        <w:rPr>
          <w:b/>
          <w:bCs/>
        </w:rPr>
        <w:t>processes</w:t>
      </w:r>
      <w:r w:rsidRPr="000E21A4">
        <w:rPr>
          <w:b/>
          <w:bCs/>
        </w:rPr>
        <w:t xml:space="preserve"> should be implemented in the data to ensure all individuals in the final </w:t>
      </w:r>
      <w:r w:rsidR="008D03A3" w:rsidRPr="000E21A4">
        <w:rPr>
          <w:b/>
          <w:bCs/>
        </w:rPr>
        <w:t xml:space="preserve">data </w:t>
      </w:r>
      <w:r w:rsidRPr="000E21A4">
        <w:rPr>
          <w:b/>
          <w:bCs/>
        </w:rPr>
        <w:t xml:space="preserve">file are part of the true </w:t>
      </w:r>
      <w:r w:rsidR="004B173F">
        <w:rPr>
          <w:b/>
          <w:bCs/>
        </w:rPr>
        <w:t>'at</w:t>
      </w:r>
      <w:r w:rsidRPr="000E21A4">
        <w:rPr>
          <w:b/>
          <w:bCs/>
        </w:rPr>
        <w:t xml:space="preserve"> risk</w:t>
      </w:r>
      <w:r w:rsidR="004B173F">
        <w:rPr>
          <w:b/>
          <w:bCs/>
        </w:rPr>
        <w:t>'</w:t>
      </w:r>
      <w:r w:rsidRPr="000E21A4">
        <w:rPr>
          <w:b/>
          <w:bCs/>
        </w:rPr>
        <w:t xml:space="preserve"> population?</w:t>
      </w:r>
      <w:r w:rsidR="007300A0">
        <w:rPr>
          <w:b/>
          <w:bCs/>
        </w:rPr>
        <w:t xml:space="preserve"> </w:t>
      </w:r>
      <w:r w:rsidRPr="000E21A4">
        <w:rPr>
          <w:b/>
          <w:bCs/>
        </w:rPr>
        <w:t xml:space="preserve">(2 </w:t>
      </w:r>
      <w:commentRangeStart w:id="61"/>
      <w:r w:rsidRPr="000E21A4">
        <w:rPr>
          <w:b/>
          <w:bCs/>
        </w:rPr>
        <w:t>marks</w:t>
      </w:r>
      <w:commentRangeEnd w:id="61"/>
      <w:r w:rsidR="00DD7790">
        <w:rPr>
          <w:rStyle w:val="CommentReference"/>
        </w:rPr>
        <w:commentReference w:id="61"/>
      </w:r>
      <w:r w:rsidRPr="000E21A4">
        <w:rPr>
          <w:b/>
          <w:bCs/>
        </w:rPr>
        <w:t>)</w:t>
      </w:r>
    </w:p>
    <w:p w14:paraId="0D275125" w14:textId="7DA2C491" w:rsidR="008D03A3" w:rsidRPr="00BB6E84" w:rsidRDefault="00F85F00" w:rsidP="00606539">
      <w:pPr>
        <w:pStyle w:val="BodyTextIndent"/>
        <w:spacing w:after="0" w:line="480" w:lineRule="auto"/>
        <w:ind w:left="0"/>
        <w:jc w:val="both"/>
      </w:pPr>
      <w:r>
        <w:t xml:space="preserve">Cohort </w:t>
      </w:r>
      <w:r w:rsidR="00ED7C10">
        <w:t xml:space="preserve">research </w:t>
      </w:r>
      <w:r>
        <w:t>is</w:t>
      </w:r>
      <w:r w:rsidR="00ED7C10">
        <w:t xml:space="preserve"> </w:t>
      </w:r>
      <w:r>
        <w:t>conducted</w:t>
      </w:r>
      <w:r w:rsidR="00ED7C10">
        <w:t xml:space="preserve"> over a longer </w:t>
      </w:r>
      <w:r>
        <w:t>period</w:t>
      </w:r>
      <w:r w:rsidR="00A17BB5">
        <w:t>, and as</w:t>
      </w:r>
      <w:r w:rsidR="00ED7C10">
        <w:t xml:space="preserve"> a </w:t>
      </w:r>
      <w:r>
        <w:t>result</w:t>
      </w:r>
      <w:r w:rsidR="00A17BB5">
        <w:t>, some</w:t>
      </w:r>
      <w:r w:rsidR="00ED7C10">
        <w:t xml:space="preserve"> subjects will be lost due to death or loss of </w:t>
      </w:r>
      <w:r w:rsidR="00A17BB5">
        <w:t>follow-</w:t>
      </w:r>
      <w:commentRangeStart w:id="62"/>
      <w:r w:rsidR="00A17BB5">
        <w:t>up</w:t>
      </w:r>
      <w:commentRangeEnd w:id="62"/>
      <w:r w:rsidR="00DD7790">
        <w:rPr>
          <w:rStyle w:val="CommentReference"/>
        </w:rPr>
        <w:commentReference w:id="62"/>
      </w:r>
      <w:r>
        <w:t>. C</w:t>
      </w:r>
      <w:r w:rsidR="00ED7C10">
        <w:t xml:space="preserve">umulative incidence </w:t>
      </w:r>
      <w:r w:rsidR="0088627D">
        <w:t>and incidence rate should be considered to ascertain the true risk population</w:t>
      </w:r>
      <w:r>
        <w:t>; apart from this,</w:t>
      </w:r>
      <w:r w:rsidR="0088627D">
        <w:t xml:space="preserve"> the person &amp; time plays </w:t>
      </w:r>
      <w:r w:rsidR="004B173F">
        <w:t>a vital</w:t>
      </w:r>
      <w:r w:rsidR="0088627D">
        <w:t xml:space="preserve"> role while identifying the population true at risk.</w:t>
      </w:r>
    </w:p>
    <w:p w14:paraId="4DA75182" w14:textId="7139538D" w:rsidR="00651130" w:rsidRPr="00FD5B62" w:rsidRDefault="00651130" w:rsidP="00F242A0">
      <w:pPr>
        <w:pStyle w:val="BodyTextIndent"/>
        <w:numPr>
          <w:ilvl w:val="0"/>
          <w:numId w:val="4"/>
        </w:numPr>
        <w:spacing w:line="480" w:lineRule="auto"/>
        <w:ind w:left="0" w:hanging="426"/>
        <w:jc w:val="both"/>
        <w:rPr>
          <w:b/>
          <w:bCs/>
        </w:rPr>
      </w:pPr>
      <w:r w:rsidRPr="000E21A4">
        <w:rPr>
          <w:b/>
          <w:bCs/>
        </w:rPr>
        <w:t xml:space="preserve">Inter-hospital transfers are often an issue for </w:t>
      </w:r>
      <w:r w:rsidR="004B173F">
        <w:rPr>
          <w:b/>
          <w:bCs/>
        </w:rPr>
        <w:t xml:space="preserve">the </w:t>
      </w:r>
      <w:r w:rsidRPr="000E21A4">
        <w:rPr>
          <w:b/>
          <w:bCs/>
        </w:rPr>
        <w:t xml:space="preserve">analysis of hospital morbidity data. </w:t>
      </w:r>
    </w:p>
    <w:p w14:paraId="26EEC597" w14:textId="18C9FDB5" w:rsidR="00651130" w:rsidRDefault="00651130" w:rsidP="00F242A0">
      <w:pPr>
        <w:pStyle w:val="BodyTextIndent"/>
        <w:numPr>
          <w:ilvl w:val="0"/>
          <w:numId w:val="2"/>
        </w:numPr>
        <w:spacing w:after="0" w:line="480" w:lineRule="auto"/>
        <w:ind w:left="0" w:hanging="426"/>
        <w:jc w:val="both"/>
        <w:rPr>
          <w:b/>
          <w:bCs/>
        </w:rPr>
      </w:pPr>
      <w:r w:rsidRPr="000E21A4">
        <w:rPr>
          <w:b/>
          <w:bCs/>
        </w:rPr>
        <w:t>In what circumstances do they need to be taken into account?</w:t>
      </w:r>
      <w:r w:rsidR="007300A0">
        <w:rPr>
          <w:b/>
          <w:bCs/>
        </w:rPr>
        <w:t xml:space="preserve"> </w:t>
      </w:r>
      <w:r w:rsidRPr="000E21A4">
        <w:rPr>
          <w:b/>
          <w:bCs/>
        </w:rPr>
        <w:t xml:space="preserve">(4 </w:t>
      </w:r>
      <w:commentRangeStart w:id="64"/>
      <w:r w:rsidRPr="000E21A4">
        <w:rPr>
          <w:b/>
          <w:bCs/>
        </w:rPr>
        <w:t>marks</w:t>
      </w:r>
      <w:commentRangeEnd w:id="64"/>
      <w:r w:rsidR="00DD7790">
        <w:rPr>
          <w:rStyle w:val="CommentReference"/>
        </w:rPr>
        <w:commentReference w:id="64"/>
      </w:r>
      <w:r w:rsidRPr="000E21A4">
        <w:rPr>
          <w:b/>
          <w:bCs/>
        </w:rPr>
        <w:t>)</w:t>
      </w:r>
    </w:p>
    <w:p w14:paraId="317EB32A" w14:textId="6E65D70C" w:rsidR="000B127D" w:rsidRPr="000B127D" w:rsidRDefault="000B127D" w:rsidP="00606539">
      <w:pPr>
        <w:pStyle w:val="BodyTextIndent"/>
        <w:spacing w:after="0" w:line="480" w:lineRule="auto"/>
        <w:ind w:left="0"/>
        <w:jc w:val="both"/>
      </w:pPr>
      <w:r w:rsidRPr="000B127D">
        <w:t xml:space="preserve">The inter-hospitality data can be of different types, i.e., serial transfers, overlapping transfers </w:t>
      </w:r>
      <w:r w:rsidR="00A17BB5" w:rsidRPr="000B127D">
        <w:t>&amp; nested</w:t>
      </w:r>
      <w:r w:rsidRPr="000B127D">
        <w:t xml:space="preserve"> transfers</w:t>
      </w:r>
      <w:r w:rsidR="004B173F">
        <w:t>. In</w:t>
      </w:r>
      <w:r w:rsidR="001730CA">
        <w:t xml:space="preserve"> </w:t>
      </w:r>
      <w:r w:rsidR="004B173F">
        <w:t>real-time</w:t>
      </w:r>
      <w:r w:rsidR="001730CA">
        <w:t xml:space="preserve">, the </w:t>
      </w:r>
      <w:r w:rsidR="004B173F">
        <w:t>inpatient's</w:t>
      </w:r>
      <w:r w:rsidR="001730CA">
        <w:t xml:space="preserve"> data are recorded as transfer </w:t>
      </w:r>
      <w:r w:rsidR="004B173F">
        <w:t>records</w:t>
      </w:r>
      <w:r w:rsidR="001730CA">
        <w:t xml:space="preserve"> if the admission date falls on any day except </w:t>
      </w:r>
      <w:r w:rsidR="004B173F">
        <w:t xml:space="preserve">the </w:t>
      </w:r>
      <w:r w:rsidR="001730CA">
        <w:t xml:space="preserve">last day of another hospital or </w:t>
      </w:r>
      <w:r w:rsidR="00770655">
        <w:t xml:space="preserve">if the admission date on </w:t>
      </w:r>
      <w:r w:rsidR="004B173F">
        <w:t xml:space="preserve">the </w:t>
      </w:r>
      <w:r w:rsidR="00770655">
        <w:t>separation date</w:t>
      </w:r>
      <w:r w:rsidR="004B173F">
        <w:t xml:space="preserve"> indicates</w:t>
      </w:r>
      <w:r w:rsidR="00770655">
        <w:t xml:space="preserve"> </w:t>
      </w:r>
      <w:r w:rsidR="004B173F">
        <w:t>'</w:t>
      </w:r>
      <w:r w:rsidR="00770655">
        <w:t>inter-hospital transfer</w:t>
      </w:r>
      <w:r w:rsidR="004B173F">
        <w:t>'</w:t>
      </w:r>
      <w:r w:rsidR="00770655">
        <w:t>.</w:t>
      </w:r>
      <w:r w:rsidR="007300A0">
        <w:t xml:space="preserve"> </w:t>
      </w:r>
      <w:r w:rsidR="00770655">
        <w:t xml:space="preserve">There are </w:t>
      </w:r>
      <w:r w:rsidR="004B173F">
        <w:t>three</w:t>
      </w:r>
      <w:r w:rsidR="00770655">
        <w:t xml:space="preserve"> main implications while doing an inter-hospital data analysis: </w:t>
      </w:r>
    </w:p>
    <w:p w14:paraId="372BEB17" w14:textId="6938A73B" w:rsidR="00770655" w:rsidRPr="00770655" w:rsidRDefault="00770655" w:rsidP="00F242A0">
      <w:pPr>
        <w:pStyle w:val="BodyTextIndent"/>
        <w:numPr>
          <w:ilvl w:val="0"/>
          <w:numId w:val="15"/>
        </w:numPr>
        <w:spacing w:after="0" w:line="480" w:lineRule="auto"/>
        <w:jc w:val="both"/>
        <w:rPr>
          <w:i/>
          <w:iCs/>
        </w:rPr>
      </w:pPr>
      <w:r>
        <w:t xml:space="preserve">When determining a </w:t>
      </w:r>
      <w:r w:rsidRPr="00770655">
        <w:rPr>
          <w:i/>
          <w:iCs/>
        </w:rPr>
        <w:t>length of stay</w:t>
      </w:r>
      <w:r>
        <w:rPr>
          <w:i/>
          <w:iCs/>
        </w:rPr>
        <w:t xml:space="preserve"> </w:t>
      </w:r>
      <w:r w:rsidR="004B173F">
        <w:t>in</w:t>
      </w:r>
      <w:r>
        <w:t xml:space="preserve"> the hospital or cumulative length of stay over a longer period</w:t>
      </w:r>
      <w:r w:rsidR="004B173F">
        <w:t>,</w:t>
      </w:r>
      <w:r>
        <w:t xml:space="preserve"> it should be </w:t>
      </w:r>
      <w:r w:rsidR="004B173F">
        <w:t>considered</w:t>
      </w:r>
      <w:r>
        <w:t>.</w:t>
      </w:r>
    </w:p>
    <w:p w14:paraId="1611FDFB" w14:textId="54562415" w:rsidR="00947A07" w:rsidRDefault="00770655" w:rsidP="00F242A0">
      <w:pPr>
        <w:pStyle w:val="BodyTextIndent"/>
        <w:numPr>
          <w:ilvl w:val="0"/>
          <w:numId w:val="15"/>
        </w:numPr>
        <w:spacing w:after="0" w:line="480" w:lineRule="auto"/>
        <w:jc w:val="both"/>
        <w:rPr>
          <w:i/>
          <w:iCs/>
        </w:rPr>
      </w:pPr>
      <w:r>
        <w:lastRenderedPageBreak/>
        <w:t xml:space="preserve">If conditions &amp; procedures </w:t>
      </w:r>
      <w:r w:rsidR="004B173F">
        <w:t xml:space="preserve">are </w:t>
      </w:r>
      <w:r>
        <w:t xml:space="preserve">recorded on either </w:t>
      </w:r>
      <w:r w:rsidR="00947A07">
        <w:t>the initial or subsequent records</w:t>
      </w:r>
      <w:r w:rsidR="004B173F">
        <w:t>,</w:t>
      </w:r>
      <w:r w:rsidR="00947A07">
        <w:t xml:space="preserve"> </w:t>
      </w:r>
      <w:r w:rsidR="004B173F">
        <w:t>they should be considered</w:t>
      </w:r>
      <w:r w:rsidR="00947A07">
        <w:t>.</w:t>
      </w:r>
    </w:p>
    <w:p w14:paraId="67E3C71E" w14:textId="5A628F80" w:rsidR="00770655" w:rsidRPr="00947A07" w:rsidRDefault="004B173F" w:rsidP="00F242A0">
      <w:pPr>
        <w:pStyle w:val="BodyTextIndent"/>
        <w:numPr>
          <w:ilvl w:val="0"/>
          <w:numId w:val="15"/>
        </w:numPr>
        <w:spacing w:after="0" w:line="480" w:lineRule="auto"/>
        <w:jc w:val="both"/>
        <w:rPr>
          <w:i/>
          <w:iCs/>
        </w:rPr>
      </w:pPr>
      <w:r>
        <w:t xml:space="preserve">To </w:t>
      </w:r>
      <w:r w:rsidR="00947A07">
        <w:t xml:space="preserve">avoid the readmissions as counter transfers and to </w:t>
      </w:r>
      <w:r>
        <w:t>adjust</w:t>
      </w:r>
      <w:r w:rsidR="00947A07" w:rsidRPr="00E9220D">
        <w:t xml:space="preserve"> the time-zero for commencement of risk of readmissions from </w:t>
      </w:r>
      <w:r>
        <w:t xml:space="preserve">the </w:t>
      </w:r>
      <w:r w:rsidR="00947A07" w:rsidRPr="00E9220D">
        <w:t xml:space="preserve">last date of separation of a transfer </w:t>
      </w:r>
      <w:commentRangeStart w:id="65"/>
      <w:r w:rsidR="00947A07" w:rsidRPr="00E9220D">
        <w:t>cluster</w:t>
      </w:r>
      <w:commentRangeEnd w:id="65"/>
      <w:r w:rsidR="00DD7790">
        <w:rPr>
          <w:rStyle w:val="CommentReference"/>
        </w:rPr>
        <w:commentReference w:id="65"/>
      </w:r>
      <w:r w:rsidR="00947A07" w:rsidRPr="00E9220D">
        <w:t>.</w:t>
      </w:r>
    </w:p>
    <w:p w14:paraId="4BC22660" w14:textId="2301A8DB" w:rsidR="00651130" w:rsidRDefault="00651130" w:rsidP="00F242A0">
      <w:pPr>
        <w:pStyle w:val="BodyTextIndent"/>
        <w:numPr>
          <w:ilvl w:val="0"/>
          <w:numId w:val="2"/>
        </w:numPr>
        <w:spacing w:after="0" w:line="360" w:lineRule="auto"/>
        <w:ind w:left="0" w:hanging="426"/>
        <w:jc w:val="both"/>
        <w:rPr>
          <w:b/>
          <w:bCs/>
        </w:rPr>
      </w:pPr>
      <w:r w:rsidRPr="00CE1964">
        <w:rPr>
          <w:b/>
          <w:bCs/>
        </w:rPr>
        <w:t xml:space="preserve">Describe the steps using statistical syntax that can be used to address the issue of inter-hospital transfers </w:t>
      </w:r>
      <w:r w:rsidR="004B173F">
        <w:rPr>
          <w:b/>
          <w:bCs/>
        </w:rPr>
        <w:t>in-hospital</w:t>
      </w:r>
      <w:r w:rsidRPr="00CE1964">
        <w:rPr>
          <w:b/>
          <w:bCs/>
        </w:rPr>
        <w:t xml:space="preserve"> data.</w:t>
      </w:r>
      <w:r w:rsidR="007300A0">
        <w:rPr>
          <w:b/>
          <w:bCs/>
        </w:rPr>
        <w:t xml:space="preserve"> </w:t>
      </w:r>
      <w:r w:rsidRPr="00CE1964">
        <w:rPr>
          <w:b/>
          <w:bCs/>
        </w:rPr>
        <w:t>(</w:t>
      </w:r>
      <w:r w:rsidR="00CD24E0" w:rsidRPr="00CE1964">
        <w:rPr>
          <w:b/>
          <w:bCs/>
        </w:rPr>
        <w:t>6</w:t>
      </w:r>
      <w:r w:rsidRPr="00CE1964">
        <w:rPr>
          <w:b/>
          <w:bCs/>
        </w:rPr>
        <w:t xml:space="preserve"> </w:t>
      </w:r>
      <w:commentRangeStart w:id="66"/>
      <w:r w:rsidRPr="00CE1964">
        <w:rPr>
          <w:b/>
          <w:bCs/>
        </w:rPr>
        <w:t>marks</w:t>
      </w:r>
      <w:commentRangeEnd w:id="66"/>
      <w:r w:rsidR="00DD7790">
        <w:rPr>
          <w:rStyle w:val="CommentReference"/>
        </w:rPr>
        <w:commentReference w:id="66"/>
      </w:r>
      <w:r w:rsidRPr="00CE1964">
        <w:rPr>
          <w:b/>
          <w:bCs/>
        </w:rPr>
        <w:t>)</w:t>
      </w:r>
    </w:p>
    <w:p w14:paraId="2204BD25" w14:textId="4946370C" w:rsidR="00CE1964" w:rsidRPr="00850424" w:rsidRDefault="00CE1964" w:rsidP="00F242A0">
      <w:pPr>
        <w:pStyle w:val="BodyTextIndent"/>
        <w:numPr>
          <w:ilvl w:val="0"/>
          <w:numId w:val="16"/>
        </w:numPr>
        <w:spacing w:after="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 xml:space="preserve">Load the hospital morbidity in R studio </w:t>
      </w:r>
    </w:p>
    <w:p w14:paraId="25BAADF0" w14:textId="5D74C94E" w:rsidR="00BE0EC5" w:rsidRPr="00850424" w:rsidRDefault="00BE0EC5" w:rsidP="00606539">
      <w:pPr>
        <w:pStyle w:val="BodyTextIndent"/>
        <w:spacing w:after="0"/>
        <w:ind w:left="72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>Load (</w:t>
      </w:r>
      <w:proofErr w:type="gramStart"/>
      <w:r w:rsidRPr="00850424">
        <w:rPr>
          <w:rFonts w:ascii="Consolas" w:hAnsi="Consolas" w:cs="Consolas"/>
        </w:rPr>
        <w:t>datafile:here</w:t>
      </w:r>
      <w:proofErr w:type="gramEnd"/>
      <w:r w:rsidRPr="00850424">
        <w:rPr>
          <w:rFonts w:ascii="Consolas" w:hAnsi="Consolas" w:cs="Consolas"/>
        </w:rPr>
        <w:t>:here)</w:t>
      </w:r>
    </w:p>
    <w:p w14:paraId="31D17CAA" w14:textId="645BA79A" w:rsidR="00205D90" w:rsidRPr="00850424" w:rsidRDefault="00BE0EC5" w:rsidP="00F242A0">
      <w:pPr>
        <w:pStyle w:val="BodyTextIndent"/>
        <w:numPr>
          <w:ilvl w:val="0"/>
          <w:numId w:val="16"/>
        </w:numPr>
        <w:spacing w:after="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 xml:space="preserve">Identify the inter-hospital transfers by Creating a ‘transseq’ </w:t>
      </w:r>
      <w:commentRangeStart w:id="67"/>
      <w:r w:rsidRPr="00850424">
        <w:rPr>
          <w:rFonts w:ascii="Consolas" w:hAnsi="Consolas" w:cs="Consolas"/>
        </w:rPr>
        <w:t>variable</w:t>
      </w:r>
      <w:commentRangeEnd w:id="67"/>
      <w:r w:rsidR="00DD7790">
        <w:rPr>
          <w:rStyle w:val="CommentReference"/>
        </w:rPr>
        <w:commentReference w:id="67"/>
      </w:r>
      <w:r w:rsidRPr="00850424">
        <w:rPr>
          <w:rFonts w:ascii="Consolas" w:hAnsi="Consolas" w:cs="Consolas"/>
        </w:rPr>
        <w:t xml:space="preserve"> (sepdate=2 &amp; admdate &lt;Lag(sepdate))</w:t>
      </w:r>
    </w:p>
    <w:p w14:paraId="2B3998DC" w14:textId="3828C9D2" w:rsidR="00BE0EC5" w:rsidRPr="00850424" w:rsidRDefault="00BE0EC5" w:rsidP="00606539">
      <w:pPr>
        <w:pStyle w:val="BodyTextIndent"/>
        <w:spacing w:after="0"/>
        <w:ind w:left="72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 xml:space="preserve">Datafile &lt;- </w:t>
      </w:r>
      <w:r w:rsidR="00CB5EE8" w:rsidRPr="00850424">
        <w:rPr>
          <w:rFonts w:ascii="Consolas" w:hAnsi="Consolas" w:cs="Consolas"/>
        </w:rPr>
        <w:t>D</w:t>
      </w:r>
      <w:r w:rsidRPr="00850424">
        <w:rPr>
          <w:rFonts w:ascii="Consolas" w:hAnsi="Consolas" w:cs="Consolas"/>
        </w:rPr>
        <w:t>atafile %&gt;% arrange (unique</w:t>
      </w:r>
      <w:r w:rsidR="00744A72" w:rsidRPr="00850424">
        <w:rPr>
          <w:rFonts w:ascii="Consolas" w:hAnsi="Consolas" w:cs="Consolas"/>
        </w:rPr>
        <w:t>-</w:t>
      </w:r>
      <w:r w:rsidRPr="00850424">
        <w:rPr>
          <w:rFonts w:ascii="Consolas" w:hAnsi="Consolas" w:cs="Consolas"/>
        </w:rPr>
        <w:t>id,</w:t>
      </w:r>
      <w:r w:rsidR="00744A72" w:rsidRPr="00850424">
        <w:rPr>
          <w:rFonts w:ascii="Consolas" w:hAnsi="Consolas" w:cs="Consolas"/>
        </w:rPr>
        <w:t xml:space="preserve"> </w:t>
      </w:r>
      <w:r w:rsidRPr="00850424">
        <w:rPr>
          <w:rFonts w:ascii="Consolas" w:hAnsi="Consolas" w:cs="Consolas"/>
        </w:rPr>
        <w:t>sepdate)</w:t>
      </w:r>
    </w:p>
    <w:p w14:paraId="1105457A" w14:textId="69B8BC34" w:rsidR="00BE0EC5" w:rsidRPr="00850424" w:rsidRDefault="00744A72" w:rsidP="00606539">
      <w:pPr>
        <w:pStyle w:val="BodyTextIndent"/>
        <w:spacing w:after="0"/>
        <w:ind w:left="72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>D</w:t>
      </w:r>
      <w:r w:rsidR="00BE0EC5" w:rsidRPr="00850424">
        <w:rPr>
          <w:rFonts w:ascii="Consolas" w:hAnsi="Consolas" w:cs="Consolas"/>
        </w:rPr>
        <w:t>ata</w:t>
      </w:r>
      <w:r w:rsidRPr="00850424">
        <w:rPr>
          <w:rFonts w:ascii="Consolas" w:hAnsi="Consolas" w:cs="Consolas"/>
        </w:rPr>
        <w:t xml:space="preserve">file&lt;- Datafile %&gt;% </w:t>
      </w:r>
    </w:p>
    <w:p w14:paraId="732E484B" w14:textId="1126DE8C" w:rsidR="00744A72" w:rsidRPr="00744A72" w:rsidRDefault="00A17BB5" w:rsidP="00606539">
      <w:pPr>
        <w:pStyle w:val="BodyTextIndent"/>
        <w:spacing w:after="0"/>
        <w:ind w:left="720"/>
        <w:jc w:val="both"/>
        <w:rPr>
          <w:rFonts w:ascii="Consolas" w:hAnsi="Consolas" w:cs="Consolas"/>
          <w:lang w:val="en-GB"/>
        </w:rPr>
      </w:pPr>
      <w:r w:rsidRPr="00744A72">
        <w:rPr>
          <w:rFonts w:ascii="Consolas" w:hAnsi="Consolas" w:cs="Consolas"/>
          <w:lang w:val="en-GB"/>
        </w:rPr>
        <w:t>select (</w:t>
      </w:r>
      <w:r w:rsidRPr="00850424">
        <w:rPr>
          <w:rFonts w:ascii="Consolas" w:hAnsi="Consolas" w:cs="Consolas"/>
        </w:rPr>
        <w:t>unique id</w:t>
      </w:r>
      <w:r w:rsidR="00744A72" w:rsidRPr="00744A72">
        <w:rPr>
          <w:rFonts w:ascii="Consolas" w:hAnsi="Consolas" w:cs="Consolas"/>
          <w:lang w:val="en-GB"/>
        </w:rPr>
        <w:t>, admdate, sepdate, septype, morbseq) %&gt;%</w:t>
      </w:r>
    </w:p>
    <w:p w14:paraId="57A4C09F" w14:textId="037E63FA" w:rsidR="00744A72" w:rsidRPr="00850424" w:rsidRDefault="00744A72" w:rsidP="00606539">
      <w:pPr>
        <w:pStyle w:val="BodyTextIndent"/>
        <w:spacing w:after="0"/>
        <w:ind w:left="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 xml:space="preserve">            Group by (</w:t>
      </w:r>
      <w:r w:rsidR="00A17BB5" w:rsidRPr="00850424">
        <w:rPr>
          <w:rFonts w:ascii="Consolas" w:hAnsi="Consolas" w:cs="Consolas"/>
        </w:rPr>
        <w:t>unique id</w:t>
      </w:r>
      <w:r w:rsidRPr="00850424">
        <w:rPr>
          <w:rFonts w:ascii="Consolas" w:hAnsi="Consolas" w:cs="Consolas"/>
        </w:rPr>
        <w:t>) mutate (transseq = ifelse (morbseq &gt;2 &amp; lag(sepdate) == admdate),1,</w:t>
      </w:r>
      <w:commentRangeStart w:id="69"/>
      <w:r w:rsidRPr="00850424">
        <w:rPr>
          <w:rFonts w:ascii="Consolas" w:hAnsi="Consolas" w:cs="Consolas"/>
        </w:rPr>
        <w:t>0</w:t>
      </w:r>
      <w:commentRangeEnd w:id="69"/>
      <w:r w:rsidR="00DD7790">
        <w:rPr>
          <w:rStyle w:val="CommentReference"/>
        </w:rPr>
        <w:commentReference w:id="69"/>
      </w:r>
      <w:r w:rsidR="00A17BB5" w:rsidRPr="00850424">
        <w:rPr>
          <w:rFonts w:ascii="Consolas" w:hAnsi="Consolas" w:cs="Consolas"/>
        </w:rPr>
        <w:t>)) %</w:t>
      </w:r>
      <w:r w:rsidRPr="00850424">
        <w:rPr>
          <w:rFonts w:ascii="Consolas" w:hAnsi="Consolas" w:cs="Consolas"/>
        </w:rPr>
        <w:t>&gt;%</w:t>
      </w:r>
    </w:p>
    <w:p w14:paraId="71B3CA7A" w14:textId="181D36F8" w:rsidR="00744A72" w:rsidRPr="00850424" w:rsidRDefault="00744A72" w:rsidP="00606539">
      <w:pPr>
        <w:pStyle w:val="BodyTextIndent"/>
        <w:spacing w:after="0"/>
        <w:ind w:left="72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>Ungroup ()</w:t>
      </w:r>
    </w:p>
    <w:p w14:paraId="0388E041" w14:textId="1C5EB43F" w:rsidR="00850424" w:rsidRPr="00850424" w:rsidRDefault="00850424" w:rsidP="00F242A0">
      <w:pPr>
        <w:pStyle w:val="BodyTextIndent"/>
        <w:numPr>
          <w:ilvl w:val="0"/>
          <w:numId w:val="16"/>
        </w:numPr>
        <w:spacing w:after="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 xml:space="preserve">Setting the transseq </w:t>
      </w:r>
    </w:p>
    <w:p w14:paraId="3991D8BE" w14:textId="138D44E0" w:rsidR="00D3397F" w:rsidRPr="00850424" w:rsidRDefault="00850424" w:rsidP="00606539">
      <w:pPr>
        <w:pStyle w:val="BodyTextIndent"/>
        <w:spacing w:after="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 xml:space="preserve">   </w:t>
      </w:r>
      <w:r w:rsidR="002B0AAB" w:rsidRPr="00850424">
        <w:rPr>
          <w:rFonts w:ascii="Consolas" w:hAnsi="Consolas" w:cs="Consolas"/>
        </w:rPr>
        <w:t>Set transseq =0</w:t>
      </w:r>
    </w:p>
    <w:p w14:paraId="01B9FEE9" w14:textId="3A52BF9A" w:rsidR="002B0AAB" w:rsidRPr="00850424" w:rsidRDefault="002B0AAB" w:rsidP="00606539">
      <w:pPr>
        <w:pStyle w:val="BodyTextIndent"/>
        <w:spacing w:after="0"/>
        <w:ind w:left="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 xml:space="preserve">     If morbseq &gt;=2 &amp; sepdate &gt; admdate = transseq=1 </w:t>
      </w:r>
    </w:p>
    <w:p w14:paraId="2D1AF2EC" w14:textId="33146DA6" w:rsidR="002B0AAB" w:rsidRPr="00850424" w:rsidRDefault="002B0AAB" w:rsidP="00606539">
      <w:pPr>
        <w:pStyle w:val="BodyTextIndent"/>
        <w:spacing w:after="0"/>
        <w:ind w:left="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 xml:space="preserve">     If morbseq &gt;= 2 &amp; sepdate =2 &amp; sepdate=admdate = transseq=1 </w:t>
      </w:r>
    </w:p>
    <w:p w14:paraId="2A7C6477" w14:textId="64E0D97B" w:rsidR="002B0AAB" w:rsidRPr="00850424" w:rsidRDefault="002B0AAB" w:rsidP="00606539">
      <w:pPr>
        <w:pStyle w:val="BodyTextIndent"/>
        <w:spacing w:after="0"/>
        <w:ind w:left="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 xml:space="preserve">     If morbseq &gt;=2 </w:t>
      </w:r>
      <w:r w:rsidR="00850424" w:rsidRPr="00850424">
        <w:rPr>
          <w:rFonts w:ascii="Consolas" w:hAnsi="Consolas" w:cs="Consolas"/>
        </w:rPr>
        <w:t xml:space="preserve">&amp; transseq = 1 &amp; transseq &gt;=1 &amp; transseq = transseq + </w:t>
      </w:r>
      <w:commentRangeStart w:id="71"/>
      <w:r w:rsidR="00850424" w:rsidRPr="00850424">
        <w:rPr>
          <w:rFonts w:ascii="Consolas" w:hAnsi="Consolas" w:cs="Consolas"/>
        </w:rPr>
        <w:t>1</w:t>
      </w:r>
      <w:commentRangeEnd w:id="71"/>
      <w:r w:rsidR="00DD7790">
        <w:rPr>
          <w:rStyle w:val="CommentReference"/>
        </w:rPr>
        <w:commentReference w:id="71"/>
      </w:r>
    </w:p>
    <w:p w14:paraId="5D218D78" w14:textId="05520B39" w:rsidR="00850424" w:rsidRPr="00850424" w:rsidRDefault="00850424" w:rsidP="00F242A0">
      <w:pPr>
        <w:pStyle w:val="BodyTextIndent"/>
        <w:numPr>
          <w:ilvl w:val="0"/>
          <w:numId w:val="16"/>
        </w:numPr>
        <w:spacing w:after="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 xml:space="preserve">Back flow the index record &amp; calculate the LOS </w:t>
      </w:r>
    </w:p>
    <w:p w14:paraId="5EC521A7" w14:textId="7DE620E5" w:rsidR="002B0AAB" w:rsidRPr="00947A07" w:rsidRDefault="002B0AAB" w:rsidP="00606539">
      <w:pPr>
        <w:pStyle w:val="BodyTextIndent"/>
        <w:spacing w:after="0"/>
        <w:ind w:left="0"/>
        <w:jc w:val="both"/>
        <w:rPr>
          <w:highlight w:val="yellow"/>
        </w:rPr>
      </w:pPr>
    </w:p>
    <w:p w14:paraId="4F6BF919" w14:textId="5B211148" w:rsidR="00E9220D" w:rsidRPr="006D2425" w:rsidRDefault="00E9220D" w:rsidP="00606539">
      <w:pPr>
        <w:pStyle w:val="BodyTextIndent"/>
        <w:spacing w:after="0" w:line="360" w:lineRule="auto"/>
        <w:ind w:left="0"/>
        <w:jc w:val="both"/>
        <w:rPr>
          <w:b/>
          <w:bCs/>
        </w:rPr>
      </w:pPr>
    </w:p>
    <w:p w14:paraId="13A7FDA1" w14:textId="4E4D8E87" w:rsidR="00651130" w:rsidRPr="000E21A4" w:rsidRDefault="00651130" w:rsidP="00F242A0">
      <w:pPr>
        <w:pStyle w:val="BodyTextIndent"/>
        <w:numPr>
          <w:ilvl w:val="0"/>
          <w:numId w:val="4"/>
        </w:numPr>
        <w:spacing w:line="480" w:lineRule="auto"/>
        <w:ind w:left="0" w:hanging="426"/>
        <w:jc w:val="both"/>
        <w:rPr>
          <w:b/>
          <w:bCs/>
        </w:rPr>
      </w:pPr>
      <w:r w:rsidRPr="000E21A4">
        <w:rPr>
          <w:b/>
          <w:bCs/>
        </w:rPr>
        <w:t xml:space="preserve">Data linkage can be performed on an </w:t>
      </w:r>
      <w:r w:rsidRPr="000E21A4">
        <w:rPr>
          <w:b/>
          <w:bCs/>
          <w:i/>
        </w:rPr>
        <w:t>ad-hoc</w:t>
      </w:r>
      <w:r w:rsidRPr="000E21A4">
        <w:rPr>
          <w:b/>
          <w:bCs/>
        </w:rPr>
        <w:t xml:space="preserve"> basis to serve only the needs of a single research project.</w:t>
      </w:r>
      <w:r w:rsidR="007300A0">
        <w:rPr>
          <w:b/>
          <w:bCs/>
        </w:rPr>
        <w:t xml:space="preserve"> </w:t>
      </w:r>
      <w:r w:rsidRPr="000E21A4">
        <w:rPr>
          <w:b/>
          <w:bCs/>
        </w:rPr>
        <w:t xml:space="preserve">An example of </w:t>
      </w:r>
      <w:r w:rsidRPr="000E21A4">
        <w:rPr>
          <w:b/>
          <w:bCs/>
          <w:i/>
        </w:rPr>
        <w:t>ad-hoc</w:t>
      </w:r>
      <w:r w:rsidRPr="000E21A4">
        <w:rPr>
          <w:b/>
          <w:bCs/>
        </w:rPr>
        <w:t xml:space="preserve"> data linkage was the Australian </w:t>
      </w:r>
      <w:r w:rsidR="004B173F">
        <w:rPr>
          <w:b/>
          <w:bCs/>
        </w:rPr>
        <w:t>Government's</w:t>
      </w:r>
      <w:r w:rsidRPr="000E21A4">
        <w:rPr>
          <w:b/>
          <w:bCs/>
        </w:rPr>
        <w:t xml:space="preserve"> follow-up of mortality and cancer incidence in military personnel who worked in the vicinity of Australian nuclear test sites.</w:t>
      </w:r>
      <w:r w:rsidR="007300A0">
        <w:rPr>
          <w:b/>
          <w:bCs/>
        </w:rPr>
        <w:t xml:space="preserve"> </w:t>
      </w:r>
      <w:r w:rsidRPr="000E21A4">
        <w:rPr>
          <w:b/>
          <w:bCs/>
        </w:rPr>
        <w:t>A register of the veterans exposed to the test sites was linked as a once-off exercise to the National Death Index and National Cancer Clearing House.</w:t>
      </w:r>
    </w:p>
    <w:p w14:paraId="2EB9C55B" w14:textId="2CA05EB2" w:rsidR="00651130" w:rsidRPr="000E21A4" w:rsidRDefault="00651130" w:rsidP="00606539">
      <w:pPr>
        <w:pStyle w:val="BodyTextIndent"/>
        <w:spacing w:line="480" w:lineRule="auto"/>
        <w:ind w:left="0"/>
        <w:jc w:val="both"/>
        <w:rPr>
          <w:b/>
          <w:bCs/>
        </w:rPr>
      </w:pPr>
      <w:r w:rsidRPr="000E21A4">
        <w:rPr>
          <w:b/>
          <w:bCs/>
        </w:rPr>
        <w:t>Alternatively, data linkage can be undertaken on a systematic basis with no specific research project in mind at the time that the links are created.</w:t>
      </w:r>
      <w:r w:rsidR="007300A0">
        <w:rPr>
          <w:b/>
          <w:bCs/>
        </w:rPr>
        <w:t xml:space="preserve"> </w:t>
      </w:r>
      <w:r w:rsidRPr="000E21A4">
        <w:rPr>
          <w:b/>
          <w:bCs/>
        </w:rPr>
        <w:t>Rather, the links are stored and later retrieved to support multiple discrete research projects as the needs arise.</w:t>
      </w:r>
      <w:r w:rsidR="007300A0">
        <w:rPr>
          <w:b/>
          <w:bCs/>
        </w:rPr>
        <w:t xml:space="preserve"> </w:t>
      </w:r>
      <w:r w:rsidRPr="000E21A4">
        <w:rPr>
          <w:b/>
          <w:bCs/>
        </w:rPr>
        <w:t>An example of systematic data linkage is the WA Data Linkage System.</w:t>
      </w:r>
    </w:p>
    <w:p w14:paraId="27D512EB" w14:textId="0B8DEAE1" w:rsidR="00651130" w:rsidRPr="000E21A4" w:rsidRDefault="00651130" w:rsidP="00606539">
      <w:pPr>
        <w:pStyle w:val="BodyTextIndent"/>
        <w:spacing w:line="480" w:lineRule="auto"/>
        <w:ind w:left="0"/>
        <w:jc w:val="both"/>
        <w:rPr>
          <w:b/>
          <w:bCs/>
        </w:rPr>
      </w:pPr>
      <w:r w:rsidRPr="000E21A4">
        <w:rPr>
          <w:b/>
          <w:bCs/>
        </w:rPr>
        <w:t xml:space="preserve">Identify and explain the advantages and disadvantages of systematic data linkage when compared with </w:t>
      </w:r>
      <w:r w:rsidRPr="000E21A4">
        <w:rPr>
          <w:b/>
          <w:bCs/>
          <w:i/>
        </w:rPr>
        <w:t>ad-hoc</w:t>
      </w:r>
      <w:r w:rsidRPr="000E21A4">
        <w:rPr>
          <w:b/>
          <w:bCs/>
        </w:rPr>
        <w:t xml:space="preserve"> data </w:t>
      </w:r>
      <w:commentRangeStart w:id="73"/>
      <w:r w:rsidRPr="000E21A4">
        <w:rPr>
          <w:b/>
          <w:bCs/>
        </w:rPr>
        <w:t>linkage</w:t>
      </w:r>
      <w:commentRangeEnd w:id="73"/>
      <w:r w:rsidR="00DD7790">
        <w:rPr>
          <w:rStyle w:val="CommentReference"/>
        </w:rPr>
        <w:commentReference w:id="73"/>
      </w:r>
      <w:r w:rsidRPr="000E21A4">
        <w:rPr>
          <w:b/>
          <w:bCs/>
        </w:rPr>
        <w:t>.</w:t>
      </w:r>
      <w:r w:rsidR="007300A0">
        <w:rPr>
          <w:b/>
          <w:bCs/>
        </w:rPr>
        <w:t xml:space="preserve"> </w:t>
      </w:r>
    </w:p>
    <w:p w14:paraId="1D67C7C4" w14:textId="6D9DEABC" w:rsidR="000C3FC8" w:rsidRPr="00BB6E84" w:rsidRDefault="000C3FC8" w:rsidP="00F242A0">
      <w:pPr>
        <w:pStyle w:val="paragraph"/>
        <w:numPr>
          <w:ilvl w:val="0"/>
          <w:numId w:val="6"/>
        </w:numPr>
        <w:spacing w:before="0" w:beforeAutospacing="0" w:after="0" w:afterAutospacing="0" w:line="480" w:lineRule="auto"/>
        <w:ind w:left="0" w:hanging="426"/>
        <w:jc w:val="both"/>
        <w:textAlignment w:val="baseline"/>
        <w:rPr>
          <w:color w:val="000000"/>
          <w:sz w:val="22"/>
          <w:szCs w:val="22"/>
          <w:lang w:val="en-US"/>
        </w:rPr>
      </w:pPr>
      <w:r w:rsidRPr="00BB6E84">
        <w:rPr>
          <w:rStyle w:val="normaltextrun"/>
          <w:color w:val="000000"/>
          <w:sz w:val="22"/>
          <w:szCs w:val="22"/>
          <w:lang w:val="en-US"/>
        </w:rPr>
        <w:lastRenderedPageBreak/>
        <w:t xml:space="preserve">Systematic data linkage supports an indefinite number of </w:t>
      </w:r>
      <w:r w:rsidR="004B173F">
        <w:rPr>
          <w:rStyle w:val="normaltextrun"/>
          <w:color w:val="000000"/>
          <w:sz w:val="22"/>
          <w:szCs w:val="22"/>
          <w:lang w:val="en-US"/>
        </w:rPr>
        <w:t>primarily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unknown objectives in future research</w:t>
      </w:r>
      <w:r w:rsidR="004B173F">
        <w:rPr>
          <w:rStyle w:val="normaltextrun"/>
          <w:color w:val="000000"/>
          <w:sz w:val="22"/>
          <w:szCs w:val="22"/>
          <w:lang w:val="en-US"/>
        </w:rPr>
        <w:t>. In contrast,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the ad-hoc data linkage focuses on one research project with smaller numbers with known objectives.</w:t>
      </w:r>
      <w:r w:rsidR="007300A0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A17BB5">
        <w:rPr>
          <w:rStyle w:val="normaltextrun"/>
          <w:color w:val="000000"/>
          <w:sz w:val="22"/>
          <w:szCs w:val="22"/>
          <w:lang w:val="en-US"/>
        </w:rPr>
        <w:t>E.g.,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the Australian </w:t>
      </w:r>
      <w:r w:rsidR="004B173F">
        <w:rPr>
          <w:rStyle w:val="normaltextrun"/>
          <w:color w:val="000000"/>
          <w:sz w:val="22"/>
          <w:szCs w:val="22"/>
          <w:lang w:val="en-US"/>
        </w:rPr>
        <w:t>Government's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follow up focused on morality and incidence related to cancer </w:t>
      </w:r>
      <w:r w:rsidR="004B173F">
        <w:rPr>
          <w:rStyle w:val="normaltextrun"/>
          <w:color w:val="000000"/>
          <w:sz w:val="22"/>
          <w:szCs w:val="22"/>
          <w:lang w:val="en-US"/>
        </w:rPr>
        <w:t>in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military personnel only. </w:t>
      </w:r>
      <w:r w:rsidRPr="00BB6E84">
        <w:rPr>
          <w:rStyle w:val="eop"/>
          <w:color w:val="000000"/>
          <w:sz w:val="22"/>
          <w:szCs w:val="22"/>
          <w:lang w:val="en-US"/>
        </w:rPr>
        <w:t> </w:t>
      </w:r>
    </w:p>
    <w:p w14:paraId="31677D13" w14:textId="6C756E69" w:rsidR="000C3FC8" w:rsidRPr="00BB6E84" w:rsidRDefault="000C3FC8" w:rsidP="00F242A0">
      <w:pPr>
        <w:pStyle w:val="paragraph"/>
        <w:numPr>
          <w:ilvl w:val="0"/>
          <w:numId w:val="7"/>
        </w:numPr>
        <w:spacing w:before="0" w:beforeAutospacing="0" w:after="0" w:afterAutospacing="0" w:line="480" w:lineRule="auto"/>
        <w:ind w:left="0" w:hanging="426"/>
        <w:jc w:val="both"/>
        <w:textAlignment w:val="baseline"/>
        <w:rPr>
          <w:color w:val="000000"/>
          <w:sz w:val="22"/>
          <w:szCs w:val="22"/>
          <w:lang w:val="en-US"/>
        </w:rPr>
      </w:pPr>
      <w:r w:rsidRPr="00BB6E84">
        <w:rPr>
          <w:rStyle w:val="normaltextrun"/>
          <w:color w:val="000000"/>
          <w:sz w:val="22"/>
          <w:szCs w:val="22"/>
          <w:lang w:val="en-US"/>
        </w:rPr>
        <w:t xml:space="preserve">Systematic data linkage deals with unlimited datasets without any prior objectives and is more versatile and </w:t>
      </w:r>
      <w:r w:rsidR="004B173F">
        <w:rPr>
          <w:rStyle w:val="normaltextrun"/>
          <w:color w:val="000000"/>
          <w:sz w:val="22"/>
          <w:szCs w:val="22"/>
          <w:lang w:val="en-US"/>
        </w:rPr>
        <w:t>practical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for</w:t>
      </w:r>
      <w:r w:rsidR="004B173F">
        <w:rPr>
          <w:rStyle w:val="normaltextrun"/>
          <w:color w:val="000000"/>
          <w:sz w:val="22"/>
          <w:szCs w:val="22"/>
          <w:lang w:val="en-US"/>
        </w:rPr>
        <w:t>,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e.g., the WA data linkage system</w:t>
      </w:r>
      <w:r w:rsidR="004B173F">
        <w:rPr>
          <w:rStyle w:val="normaltextrun"/>
          <w:color w:val="000000"/>
          <w:sz w:val="22"/>
          <w:szCs w:val="22"/>
          <w:lang w:val="en-US"/>
        </w:rPr>
        <w:t>,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while the ad-hoc deals with the datasets related to the objectives</w:t>
      </w:r>
      <w:r w:rsidR="00776FF4">
        <w:rPr>
          <w:rStyle w:val="normaltextrun"/>
          <w:color w:val="000000"/>
          <w:sz w:val="22"/>
          <w:szCs w:val="22"/>
          <w:lang w:val="en-US"/>
        </w:rPr>
        <w:t>.</w:t>
      </w:r>
      <w:r w:rsidRPr="00BB6E84">
        <w:rPr>
          <w:rStyle w:val="eop"/>
          <w:color w:val="000000"/>
          <w:sz w:val="22"/>
          <w:szCs w:val="22"/>
          <w:lang w:val="en-US"/>
        </w:rPr>
        <w:t> </w:t>
      </w:r>
    </w:p>
    <w:p w14:paraId="6A3617B1" w14:textId="24997FD0" w:rsidR="000C3FC8" w:rsidRPr="00BB6E84" w:rsidRDefault="000C3FC8" w:rsidP="00F242A0">
      <w:pPr>
        <w:pStyle w:val="paragraph"/>
        <w:numPr>
          <w:ilvl w:val="0"/>
          <w:numId w:val="8"/>
        </w:numPr>
        <w:spacing w:before="0" w:beforeAutospacing="0" w:after="0" w:afterAutospacing="0" w:line="480" w:lineRule="auto"/>
        <w:ind w:left="0" w:hanging="426"/>
        <w:jc w:val="both"/>
        <w:textAlignment w:val="baseline"/>
        <w:rPr>
          <w:color w:val="000000"/>
          <w:sz w:val="22"/>
          <w:szCs w:val="22"/>
          <w:lang w:val="en-US"/>
        </w:rPr>
      </w:pPr>
      <w:r w:rsidRPr="00BB6E84">
        <w:rPr>
          <w:rStyle w:val="normaltextrun"/>
          <w:color w:val="000000"/>
          <w:sz w:val="22"/>
          <w:szCs w:val="22"/>
          <w:lang w:val="en-US"/>
        </w:rPr>
        <w:t xml:space="preserve"> The data </w:t>
      </w:r>
      <w:r w:rsidR="004B173F">
        <w:rPr>
          <w:rStyle w:val="normaltextrun"/>
          <w:color w:val="000000"/>
          <w:sz w:val="22"/>
          <w:szCs w:val="22"/>
          <w:lang w:val="en-US"/>
        </w:rPr>
        <w:t>required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for the systematic data linkage is partial identifiers clinical data</w:t>
      </w:r>
      <w:r w:rsidR="004B173F">
        <w:rPr>
          <w:rStyle w:val="normaltextrun"/>
          <w:color w:val="000000"/>
          <w:sz w:val="22"/>
          <w:szCs w:val="22"/>
          <w:lang w:val="en-US"/>
        </w:rPr>
        <w:t>,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which is vague but can be later </w:t>
      </w:r>
      <w:r w:rsidR="00A17BB5">
        <w:rPr>
          <w:rStyle w:val="normaltextrun"/>
          <w:color w:val="000000"/>
          <w:sz w:val="22"/>
          <w:szCs w:val="22"/>
          <w:lang w:val="en-US"/>
        </w:rPr>
        <w:t>prioritized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when objectives are framed. </w:t>
      </w:r>
      <w:r w:rsidRPr="00BB6E84">
        <w:rPr>
          <w:rStyle w:val="eop"/>
          <w:color w:val="000000"/>
          <w:sz w:val="22"/>
          <w:szCs w:val="22"/>
          <w:lang w:val="en-US"/>
        </w:rPr>
        <w:t> </w:t>
      </w:r>
    </w:p>
    <w:p w14:paraId="3837E0AE" w14:textId="75DCCA3F" w:rsidR="000C3FC8" w:rsidRPr="00BB6E84" w:rsidRDefault="000C3FC8" w:rsidP="00F242A0">
      <w:pPr>
        <w:pStyle w:val="paragraph"/>
        <w:numPr>
          <w:ilvl w:val="0"/>
          <w:numId w:val="9"/>
        </w:numPr>
        <w:spacing w:before="0" w:beforeAutospacing="0" w:after="0" w:afterAutospacing="0" w:line="480" w:lineRule="auto"/>
        <w:ind w:left="0" w:hanging="426"/>
        <w:jc w:val="both"/>
        <w:textAlignment w:val="baseline"/>
        <w:rPr>
          <w:color w:val="000000"/>
          <w:sz w:val="22"/>
          <w:szCs w:val="22"/>
          <w:lang w:val="en-US"/>
        </w:rPr>
      </w:pPr>
      <w:r w:rsidRPr="00BB6E84">
        <w:rPr>
          <w:rStyle w:val="normaltextrun"/>
          <w:color w:val="000000"/>
          <w:sz w:val="22"/>
          <w:szCs w:val="22"/>
          <w:lang w:val="en-US"/>
        </w:rPr>
        <w:t>The time of activity in systematic data linkage is a disadvantage</w:t>
      </w:r>
      <w:r w:rsidR="00A17BB5">
        <w:rPr>
          <w:rStyle w:val="normaltextrun"/>
          <w:color w:val="000000"/>
          <w:sz w:val="22"/>
          <w:szCs w:val="22"/>
          <w:lang w:val="en-US"/>
        </w:rPr>
        <w:t>. It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requires continuous follow-ups and updates</w:t>
      </w:r>
      <w:r w:rsidR="004B173F">
        <w:rPr>
          <w:rStyle w:val="normaltextrun"/>
          <w:color w:val="000000"/>
          <w:sz w:val="22"/>
          <w:szCs w:val="22"/>
          <w:lang w:val="en-US"/>
        </w:rPr>
        <w:t>,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which usually require </w:t>
      </w:r>
      <w:r w:rsidR="004B173F">
        <w:rPr>
          <w:rStyle w:val="normaltextrun"/>
          <w:color w:val="000000"/>
          <w:sz w:val="22"/>
          <w:szCs w:val="22"/>
          <w:lang w:val="en-US"/>
        </w:rPr>
        <w:t>enormous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funds and human resources</w:t>
      </w:r>
      <w:r w:rsidR="004B173F">
        <w:rPr>
          <w:rStyle w:val="normaltextrun"/>
          <w:color w:val="000000"/>
          <w:sz w:val="22"/>
          <w:szCs w:val="22"/>
          <w:lang w:val="en-US"/>
        </w:rPr>
        <w:t>. At the same time,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in ad-hoc</w:t>
      </w:r>
      <w:r w:rsidR="00A17BB5">
        <w:rPr>
          <w:rStyle w:val="normaltextrun"/>
          <w:color w:val="000000"/>
          <w:sz w:val="22"/>
          <w:szCs w:val="22"/>
          <w:lang w:val="en-US"/>
        </w:rPr>
        <w:t>,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once the objectives are achieved, the time of activity can be closed, which is time effective. </w:t>
      </w:r>
      <w:r w:rsidRPr="00BB6E84">
        <w:rPr>
          <w:rStyle w:val="eop"/>
          <w:color w:val="000000"/>
          <w:sz w:val="22"/>
          <w:szCs w:val="22"/>
          <w:lang w:val="en-US"/>
        </w:rPr>
        <w:t> </w:t>
      </w:r>
    </w:p>
    <w:p w14:paraId="52B344F5" w14:textId="43A69327" w:rsidR="000C3FC8" w:rsidRPr="00BB6E84" w:rsidRDefault="000C3FC8" w:rsidP="00F242A0">
      <w:pPr>
        <w:pStyle w:val="paragraph"/>
        <w:numPr>
          <w:ilvl w:val="0"/>
          <w:numId w:val="10"/>
        </w:numPr>
        <w:spacing w:before="0" w:beforeAutospacing="0" w:after="0" w:afterAutospacing="0" w:line="480" w:lineRule="auto"/>
        <w:ind w:left="0" w:hanging="426"/>
        <w:jc w:val="both"/>
        <w:textAlignment w:val="baseline"/>
        <w:rPr>
          <w:color w:val="000000"/>
          <w:sz w:val="22"/>
          <w:szCs w:val="22"/>
          <w:lang w:val="en-US"/>
        </w:rPr>
      </w:pPr>
      <w:r w:rsidRPr="00BB6E84">
        <w:rPr>
          <w:rStyle w:val="normaltextrun"/>
          <w:color w:val="000000"/>
          <w:sz w:val="22"/>
          <w:szCs w:val="22"/>
          <w:lang w:val="en-US"/>
        </w:rPr>
        <w:t xml:space="preserve">The storage of the unit is also a disadvantage of the systematic data linkage as it requires a dedicated larger space because it stores </w:t>
      </w:r>
      <w:r w:rsidR="004B173F">
        <w:rPr>
          <w:rStyle w:val="normaltextrun"/>
          <w:color w:val="000000"/>
          <w:sz w:val="22"/>
          <w:szCs w:val="22"/>
          <w:lang w:val="en-US"/>
        </w:rPr>
        <w:t xml:space="preserve">an 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enormous amount of data also requires a master key linkage, while the ad-hoc data is stored as </w:t>
      </w:r>
      <w:r w:rsidR="004B173F">
        <w:rPr>
          <w:rStyle w:val="normaltextrun"/>
          <w:color w:val="000000"/>
          <w:sz w:val="22"/>
          <w:szCs w:val="22"/>
          <w:lang w:val="en-US"/>
        </w:rPr>
        <w:t xml:space="preserve">an 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integral part of the research and usually are just related to the </w:t>
      </w:r>
      <w:r w:rsidR="004B173F">
        <w:rPr>
          <w:rStyle w:val="normaltextrun"/>
          <w:color w:val="000000"/>
          <w:sz w:val="22"/>
          <w:szCs w:val="22"/>
          <w:lang w:val="en-US"/>
        </w:rPr>
        <w:t>study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being conducted</w:t>
      </w:r>
      <w:r w:rsidR="00776FF4">
        <w:rPr>
          <w:rStyle w:val="normaltextrun"/>
          <w:color w:val="000000"/>
          <w:sz w:val="22"/>
          <w:szCs w:val="22"/>
          <w:lang w:val="en-US"/>
        </w:rPr>
        <w:t>.</w:t>
      </w:r>
    </w:p>
    <w:p w14:paraId="42694B5D" w14:textId="7D86B1D5" w:rsidR="000C3FC8" w:rsidRPr="00BB6E84" w:rsidRDefault="000C3FC8" w:rsidP="00F242A0">
      <w:pPr>
        <w:pStyle w:val="paragraph"/>
        <w:numPr>
          <w:ilvl w:val="0"/>
          <w:numId w:val="11"/>
        </w:numPr>
        <w:spacing w:before="0" w:beforeAutospacing="0" w:after="0" w:afterAutospacing="0" w:line="480" w:lineRule="auto"/>
        <w:ind w:left="0" w:hanging="426"/>
        <w:jc w:val="both"/>
        <w:textAlignment w:val="baseline"/>
        <w:rPr>
          <w:color w:val="000000"/>
          <w:sz w:val="22"/>
          <w:szCs w:val="22"/>
          <w:lang w:val="en-US"/>
        </w:rPr>
      </w:pPr>
      <w:r w:rsidRPr="00BB6E84">
        <w:rPr>
          <w:rStyle w:val="normaltextrun"/>
          <w:color w:val="000000"/>
          <w:sz w:val="22"/>
          <w:szCs w:val="22"/>
          <w:lang w:val="en-US"/>
        </w:rPr>
        <w:t xml:space="preserve">The </w:t>
      </w:r>
      <w:r w:rsidR="004B173F">
        <w:rPr>
          <w:rStyle w:val="normaltextrun"/>
          <w:color w:val="000000"/>
          <w:sz w:val="22"/>
          <w:szCs w:val="22"/>
          <w:lang w:val="en-US"/>
        </w:rPr>
        <w:t>fund's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requirement for the systematic data </w:t>
      </w:r>
      <w:r w:rsidR="004B173F">
        <w:rPr>
          <w:rStyle w:val="normaltextrun"/>
          <w:color w:val="000000"/>
          <w:sz w:val="22"/>
          <w:szCs w:val="22"/>
          <w:lang w:val="en-US"/>
        </w:rPr>
        <w:t>is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relatively higher when compared to the ad-hoc</w:t>
      </w:r>
      <w:r w:rsidR="004B173F">
        <w:rPr>
          <w:rStyle w:val="normaltextrun"/>
          <w:color w:val="000000"/>
          <w:sz w:val="22"/>
          <w:szCs w:val="22"/>
          <w:lang w:val="en-US"/>
        </w:rPr>
        <w:t>,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which usually takes the funds directly from the distributed budget for the research and can be a disadvantage for systematic data</w:t>
      </w:r>
      <w:r w:rsidR="00BB5392">
        <w:rPr>
          <w:rStyle w:val="normaltextrun"/>
          <w:color w:val="000000"/>
          <w:sz w:val="22"/>
          <w:szCs w:val="22"/>
          <w:lang w:val="en-US"/>
        </w:rPr>
        <w:t xml:space="preserve">. </w:t>
      </w:r>
    </w:p>
    <w:p w14:paraId="2AD4174B" w14:textId="7428C526" w:rsidR="008D03A3" w:rsidRPr="006D2425" w:rsidRDefault="000C3FC8" w:rsidP="00606539">
      <w:pPr>
        <w:pStyle w:val="paragraph"/>
        <w:spacing w:before="0" w:beforeAutospacing="0" w:after="0" w:afterAutospacing="0" w:line="480" w:lineRule="auto"/>
        <w:ind w:hanging="426"/>
        <w:jc w:val="both"/>
        <w:textAlignment w:val="baseline"/>
        <w:rPr>
          <w:color w:val="000000"/>
          <w:sz w:val="22"/>
          <w:szCs w:val="22"/>
          <w:lang w:val="en-US"/>
        </w:rPr>
      </w:pPr>
      <w:r w:rsidRPr="00BB6E84">
        <w:rPr>
          <w:rStyle w:val="eop"/>
          <w:color w:val="000000"/>
          <w:sz w:val="22"/>
          <w:szCs w:val="22"/>
          <w:lang w:val="en-US"/>
        </w:rPr>
        <w:t> </w:t>
      </w:r>
    </w:p>
    <w:p w14:paraId="7F09710F" w14:textId="4FCCEF5F" w:rsidR="008D03A3" w:rsidRPr="000E21A4" w:rsidRDefault="00651130" w:rsidP="00F242A0">
      <w:pPr>
        <w:pStyle w:val="BodyTextIndent"/>
        <w:numPr>
          <w:ilvl w:val="0"/>
          <w:numId w:val="4"/>
        </w:numPr>
        <w:spacing w:after="0" w:line="480" w:lineRule="auto"/>
        <w:ind w:left="0" w:hanging="426"/>
        <w:jc w:val="both"/>
        <w:rPr>
          <w:b/>
          <w:bCs/>
        </w:rPr>
      </w:pPr>
      <w:r w:rsidRPr="000E21A4">
        <w:rPr>
          <w:b/>
          <w:bCs/>
        </w:rPr>
        <w:t xml:space="preserve">Index sequence variables can be a powerful tool </w:t>
      </w:r>
      <w:r w:rsidR="008D03A3" w:rsidRPr="000E21A4">
        <w:rPr>
          <w:b/>
          <w:bCs/>
        </w:rPr>
        <w:t xml:space="preserve">for </w:t>
      </w:r>
      <w:r w:rsidR="00E2560E">
        <w:rPr>
          <w:b/>
          <w:bCs/>
        </w:rPr>
        <w:t xml:space="preserve">managing and </w:t>
      </w:r>
      <w:proofErr w:type="spellStart"/>
      <w:r w:rsidR="00A17BB5">
        <w:rPr>
          <w:b/>
          <w:bCs/>
        </w:rPr>
        <w:t>analyzing</w:t>
      </w:r>
      <w:proofErr w:type="spellEnd"/>
      <w:r w:rsidRPr="000E21A4">
        <w:rPr>
          <w:b/>
          <w:bCs/>
        </w:rPr>
        <w:t xml:space="preserve"> a type 3 data file.</w:t>
      </w:r>
      <w:r w:rsidR="007300A0">
        <w:rPr>
          <w:b/>
          <w:bCs/>
        </w:rPr>
        <w:t xml:space="preserve"> </w:t>
      </w:r>
      <w:r w:rsidR="00CD24E0" w:rsidRPr="000E21A4">
        <w:rPr>
          <w:b/>
          <w:bCs/>
        </w:rPr>
        <w:t>Describe this type of sequence variable and p</w:t>
      </w:r>
      <w:r w:rsidRPr="000E21A4">
        <w:rPr>
          <w:b/>
          <w:bCs/>
        </w:rPr>
        <w:t xml:space="preserve">rovide two examples where </w:t>
      </w:r>
      <w:r w:rsidR="00CD24E0" w:rsidRPr="000E21A4">
        <w:rPr>
          <w:b/>
          <w:bCs/>
        </w:rPr>
        <w:t xml:space="preserve">an </w:t>
      </w:r>
      <w:r w:rsidR="004B173F">
        <w:rPr>
          <w:b/>
          <w:bCs/>
        </w:rPr>
        <w:t>'</w:t>
      </w:r>
      <w:r w:rsidR="00CD24E0" w:rsidRPr="000E21A4">
        <w:rPr>
          <w:b/>
          <w:bCs/>
        </w:rPr>
        <w:t>indexseq</w:t>
      </w:r>
      <w:r w:rsidR="004B173F">
        <w:rPr>
          <w:b/>
          <w:bCs/>
        </w:rPr>
        <w:t>'</w:t>
      </w:r>
      <w:r w:rsidR="00CD24E0" w:rsidRPr="000E21A4">
        <w:rPr>
          <w:b/>
          <w:bCs/>
        </w:rPr>
        <w:t xml:space="preserve"> variable </w:t>
      </w:r>
      <w:r w:rsidRPr="000E21A4">
        <w:rPr>
          <w:b/>
          <w:bCs/>
        </w:rPr>
        <w:t xml:space="preserve">may be useful </w:t>
      </w:r>
      <w:r w:rsidR="00CD24E0" w:rsidRPr="000E21A4">
        <w:rPr>
          <w:b/>
          <w:bCs/>
        </w:rPr>
        <w:t>for</w:t>
      </w:r>
      <w:r w:rsidRPr="000E21A4">
        <w:rPr>
          <w:b/>
          <w:bCs/>
        </w:rPr>
        <w:t xml:space="preserve"> </w:t>
      </w:r>
      <w:r w:rsidR="00CD24E0" w:rsidRPr="000E21A4">
        <w:rPr>
          <w:b/>
          <w:bCs/>
        </w:rPr>
        <w:t>facilitating data management and/or analysis</w:t>
      </w:r>
      <w:commentRangeStart w:id="74"/>
      <w:commentRangeEnd w:id="74"/>
      <w:r w:rsidR="00DD7790">
        <w:rPr>
          <w:rStyle w:val="CommentReference"/>
        </w:rPr>
        <w:commentReference w:id="74"/>
      </w:r>
      <w:r w:rsidRPr="000E21A4">
        <w:rPr>
          <w:b/>
          <w:bCs/>
        </w:rPr>
        <w:t xml:space="preserve">.                   </w:t>
      </w:r>
      <w:r w:rsidR="00CD24E0" w:rsidRPr="000E21A4">
        <w:rPr>
          <w:b/>
          <w:bCs/>
        </w:rPr>
        <w:t xml:space="preserve">          </w:t>
      </w:r>
    </w:p>
    <w:p w14:paraId="6AA10E29" w14:textId="6CA599F2" w:rsidR="000C3FC8" w:rsidRPr="0051423B" w:rsidRDefault="000C3FC8" w:rsidP="00606539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bCs/>
          <w:color w:val="000000"/>
          <w:sz w:val="22"/>
          <w:szCs w:val="22"/>
          <w:lang w:val="en-US"/>
        </w:rPr>
      </w:pPr>
      <w:r w:rsidRPr="00BB6E84">
        <w:rPr>
          <w:rStyle w:val="normaltextrun"/>
          <w:color w:val="000000"/>
          <w:sz w:val="22"/>
          <w:szCs w:val="22"/>
          <w:lang w:val="en-US"/>
        </w:rPr>
        <w:t xml:space="preserve">Index sequencing variables identify the ordinal sequences of records </w:t>
      </w:r>
      <w:r w:rsidR="00E2560E">
        <w:rPr>
          <w:rStyle w:val="normaltextrun"/>
          <w:color w:val="000000"/>
          <w:sz w:val="22"/>
          <w:szCs w:val="22"/>
          <w:lang w:val="en-US"/>
        </w:rPr>
        <w:t>of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the same individual, but it commences with the value of 1 for the index record.</w:t>
      </w:r>
      <w:r w:rsidR="007300A0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Pr="00BB6E84">
        <w:rPr>
          <w:rStyle w:val="normaltextrun"/>
          <w:color w:val="000000"/>
          <w:sz w:val="22"/>
          <w:szCs w:val="22"/>
          <w:lang w:val="en-US"/>
        </w:rPr>
        <w:t>The index record is the first to mention the target condition, procedure, or event that is the object of the research.</w:t>
      </w:r>
      <w:r w:rsidR="007300A0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If the value of Indexseq is assigned to the </w:t>
      </w:r>
      <w:r w:rsidR="004B173F">
        <w:rPr>
          <w:rStyle w:val="normaltextrun"/>
          <w:color w:val="000000"/>
          <w:sz w:val="22"/>
          <w:szCs w:val="22"/>
          <w:lang w:val="en-US"/>
        </w:rPr>
        <w:t>individual's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records and is encountered prior to the index record may be assigned as blank or 0 pr sometimes</w:t>
      </w:r>
      <w:r w:rsidR="00E2560E">
        <w:rPr>
          <w:rStyle w:val="normaltextrun"/>
          <w:color w:val="000000"/>
          <w:sz w:val="22"/>
          <w:szCs w:val="22"/>
          <w:lang w:val="en-US"/>
        </w:rPr>
        <w:t>; it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is preferable to –1, -2</w:t>
      </w:r>
      <w:r w:rsidR="00E2560E">
        <w:rPr>
          <w:rStyle w:val="normaltextrun"/>
          <w:color w:val="000000"/>
          <w:sz w:val="22"/>
          <w:szCs w:val="22"/>
          <w:lang w:val="en-US"/>
        </w:rPr>
        <w:t>,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and so on</w:t>
      </w:r>
      <w:r w:rsidR="00E2560E">
        <w:rPr>
          <w:rStyle w:val="normaltextrun"/>
          <w:color w:val="000000"/>
          <w:sz w:val="22"/>
          <w:szCs w:val="22"/>
          <w:lang w:val="en-US"/>
        </w:rPr>
        <w:t>,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moving backwards from the record. </w:t>
      </w:r>
      <w:r w:rsidRPr="00BB6E84">
        <w:rPr>
          <w:rStyle w:val="eop"/>
          <w:color w:val="000000"/>
          <w:sz w:val="22"/>
          <w:szCs w:val="22"/>
          <w:lang w:val="en-US"/>
        </w:rPr>
        <w:t> </w:t>
      </w:r>
      <w:r w:rsidR="007D54F4">
        <w:rPr>
          <w:bCs/>
          <w:sz w:val="22"/>
          <w:szCs w:val="22"/>
        </w:rPr>
        <w:t xml:space="preserve"> </w:t>
      </w:r>
      <w:commentRangeStart w:id="75"/>
      <w:commentRangeEnd w:id="75"/>
      <w:r w:rsidR="00DD7790">
        <w:rPr>
          <w:rStyle w:val="CommentReference"/>
          <w:lang w:val="en-AU" w:eastAsia="en-US"/>
        </w:rPr>
        <w:commentReference w:id="75"/>
      </w:r>
    </w:p>
    <w:p w14:paraId="071E1ED9" w14:textId="77777777" w:rsidR="00A8637D" w:rsidRPr="00BB6E84" w:rsidRDefault="00A8637D" w:rsidP="00606539">
      <w:pPr>
        <w:pStyle w:val="paragraph"/>
        <w:spacing w:before="0" w:beforeAutospacing="0" w:after="0" w:afterAutospacing="0" w:line="480" w:lineRule="auto"/>
        <w:ind w:hanging="426"/>
        <w:jc w:val="both"/>
        <w:textAlignment w:val="baseline"/>
        <w:rPr>
          <w:rStyle w:val="normaltextrun"/>
          <w:color w:val="000000"/>
          <w:sz w:val="22"/>
          <w:szCs w:val="22"/>
          <w:lang w:val="en-US"/>
        </w:rPr>
      </w:pPr>
    </w:p>
    <w:p w14:paraId="0474D968" w14:textId="128162E5" w:rsidR="00A17BB5" w:rsidRDefault="000C3FC8" w:rsidP="00606539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bCs/>
          <w:sz w:val="22"/>
          <w:szCs w:val="22"/>
        </w:rPr>
      </w:pPr>
      <w:r w:rsidRPr="00BB6E84">
        <w:rPr>
          <w:rStyle w:val="normaltextrun"/>
          <w:color w:val="000000"/>
          <w:sz w:val="22"/>
          <w:szCs w:val="22"/>
          <w:lang w:val="en-US"/>
        </w:rPr>
        <w:t>Example: 1</w:t>
      </w:r>
      <w:r w:rsidR="00A17BB5" w:rsidRPr="00BB6E84">
        <w:rPr>
          <w:rStyle w:val="normaltextrun"/>
          <w:color w:val="000000"/>
          <w:sz w:val="22"/>
          <w:szCs w:val="22"/>
          <w:lang w:val="en-US"/>
        </w:rPr>
        <w:t xml:space="preserve">- </w:t>
      </w:r>
      <w:r w:rsidR="00A17BB5" w:rsidRPr="00BB6E84">
        <w:rPr>
          <w:rStyle w:val="eop"/>
          <w:color w:val="000000"/>
          <w:sz w:val="22"/>
          <w:szCs w:val="22"/>
          <w:lang w:val="en-US"/>
        </w:rPr>
        <w:t>If</w:t>
      </w:r>
      <w:r w:rsidR="007D54F4">
        <w:rPr>
          <w:rStyle w:val="eop"/>
          <w:color w:val="000000"/>
          <w:sz w:val="22"/>
          <w:szCs w:val="22"/>
          <w:lang w:val="en-US"/>
        </w:rPr>
        <w:t xml:space="preserve"> we consider </w:t>
      </w:r>
      <w:r w:rsidR="00A17BB5">
        <w:rPr>
          <w:rStyle w:val="eop"/>
          <w:color w:val="000000"/>
          <w:sz w:val="22"/>
          <w:szCs w:val="22"/>
          <w:lang w:val="en-US"/>
        </w:rPr>
        <w:t xml:space="preserve">the </w:t>
      </w:r>
      <w:r w:rsidR="007D54F4" w:rsidRPr="000E21A4">
        <w:rPr>
          <w:b/>
          <w:i/>
          <w:sz w:val="22"/>
          <w:szCs w:val="22"/>
        </w:rPr>
        <w:t>HMDSdata</w:t>
      </w:r>
      <w:r w:rsidR="007D54F4">
        <w:rPr>
          <w:b/>
          <w:sz w:val="22"/>
          <w:szCs w:val="22"/>
        </w:rPr>
        <w:t xml:space="preserve"> </w:t>
      </w:r>
      <w:r w:rsidR="007D54F4" w:rsidRPr="0051423B">
        <w:rPr>
          <w:bCs/>
          <w:sz w:val="22"/>
          <w:szCs w:val="22"/>
        </w:rPr>
        <w:t>set</w:t>
      </w:r>
      <w:r w:rsidR="00E2560E">
        <w:rPr>
          <w:bCs/>
          <w:sz w:val="22"/>
          <w:szCs w:val="22"/>
        </w:rPr>
        <w:t>,</w:t>
      </w:r>
      <w:r w:rsidR="007D54F4" w:rsidRPr="0051423B">
        <w:rPr>
          <w:bCs/>
          <w:sz w:val="22"/>
          <w:szCs w:val="22"/>
        </w:rPr>
        <w:t xml:space="preserve"> </w:t>
      </w:r>
      <w:r w:rsidR="007D54F4">
        <w:rPr>
          <w:bCs/>
          <w:sz w:val="22"/>
          <w:szCs w:val="22"/>
        </w:rPr>
        <w:t xml:space="preserve">which has data </w:t>
      </w:r>
      <w:r w:rsidR="00606539">
        <w:rPr>
          <w:sz w:val="22"/>
          <w:szCs w:val="22"/>
        </w:rPr>
        <w:t>if</w:t>
      </w:r>
      <w:r w:rsidR="007D54F4" w:rsidRPr="00BB6E84">
        <w:rPr>
          <w:sz w:val="22"/>
          <w:szCs w:val="22"/>
        </w:rPr>
        <w:t xml:space="preserve"> the following variables </w:t>
      </w:r>
      <w:r w:rsidR="00A17BB5">
        <w:rPr>
          <w:sz w:val="22"/>
          <w:szCs w:val="22"/>
        </w:rPr>
        <w:t>cover</w:t>
      </w:r>
      <w:r w:rsidR="007D54F4" w:rsidRPr="00BB6E84">
        <w:rPr>
          <w:sz w:val="22"/>
          <w:szCs w:val="22"/>
        </w:rPr>
        <w:t xml:space="preserve"> the period </w:t>
      </w:r>
      <w:r w:rsidR="007D54F4" w:rsidRPr="00BB6E84">
        <w:rPr>
          <w:bCs/>
          <w:sz w:val="22"/>
          <w:szCs w:val="22"/>
        </w:rPr>
        <w:t>1</w:t>
      </w:r>
      <w:r w:rsidR="007D54F4" w:rsidRPr="00BB6E84">
        <w:rPr>
          <w:bCs/>
          <w:sz w:val="22"/>
          <w:szCs w:val="22"/>
          <w:vertAlign w:val="superscript"/>
        </w:rPr>
        <w:t>st</w:t>
      </w:r>
      <w:r w:rsidR="007D54F4" w:rsidRPr="00BB6E84">
        <w:rPr>
          <w:bCs/>
          <w:sz w:val="22"/>
          <w:szCs w:val="22"/>
        </w:rPr>
        <w:t xml:space="preserve"> January 2005 to 31</w:t>
      </w:r>
      <w:r w:rsidR="007D54F4" w:rsidRPr="00BB6E84">
        <w:rPr>
          <w:bCs/>
          <w:sz w:val="22"/>
          <w:szCs w:val="22"/>
          <w:vertAlign w:val="superscript"/>
        </w:rPr>
        <w:t>st</w:t>
      </w:r>
      <w:r w:rsidR="007D54F4" w:rsidRPr="00BB6E84">
        <w:rPr>
          <w:bCs/>
          <w:sz w:val="22"/>
          <w:szCs w:val="22"/>
        </w:rPr>
        <w:t xml:space="preserve"> December 2019</w:t>
      </w:r>
      <w:r w:rsidR="007D54F4">
        <w:rPr>
          <w:bCs/>
          <w:sz w:val="22"/>
          <w:szCs w:val="22"/>
        </w:rPr>
        <w:t>, and if we are looking for a specific outcome</w:t>
      </w:r>
      <w:r w:rsidR="00E2560E">
        <w:rPr>
          <w:bCs/>
          <w:sz w:val="22"/>
          <w:szCs w:val="22"/>
        </w:rPr>
        <w:t>,</w:t>
      </w:r>
      <w:r w:rsidR="007D54F4">
        <w:rPr>
          <w:bCs/>
          <w:sz w:val="22"/>
          <w:szCs w:val="22"/>
        </w:rPr>
        <w:t xml:space="preserve"> the total number of patients diagnosed with Diabetes type-II from 2015-2019</w:t>
      </w:r>
      <w:r w:rsidR="00A17BB5">
        <w:rPr>
          <w:bCs/>
          <w:sz w:val="22"/>
          <w:szCs w:val="22"/>
        </w:rPr>
        <w:t xml:space="preserve">. Index sequence can be added </w:t>
      </w:r>
    </w:p>
    <w:p w14:paraId="598250B5" w14:textId="339E686B" w:rsidR="007D54F4" w:rsidRDefault="007D54F4" w:rsidP="00606539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to </w:t>
      </w:r>
      <w:r w:rsidR="00FF7E56">
        <w:rPr>
          <w:bCs/>
          <w:sz w:val="22"/>
          <w:szCs w:val="22"/>
        </w:rPr>
        <w:t xml:space="preserve">identify </w:t>
      </w:r>
      <w:r>
        <w:rPr>
          <w:bCs/>
          <w:sz w:val="22"/>
          <w:szCs w:val="22"/>
        </w:rPr>
        <w:t xml:space="preserve">out the as 1 for the first record or </w:t>
      </w:r>
      <w:r w:rsidR="00A17BB5">
        <w:rPr>
          <w:bCs/>
          <w:sz w:val="22"/>
          <w:szCs w:val="22"/>
        </w:rPr>
        <w:t>first-time</w:t>
      </w:r>
      <w:r>
        <w:rPr>
          <w:bCs/>
          <w:sz w:val="22"/>
          <w:szCs w:val="22"/>
        </w:rPr>
        <w:t xml:space="preserve"> </w:t>
      </w:r>
      <w:r w:rsidR="00A17BB5">
        <w:rPr>
          <w:bCs/>
          <w:sz w:val="22"/>
          <w:szCs w:val="22"/>
        </w:rPr>
        <w:t xml:space="preserve">diabetes type II </w:t>
      </w:r>
      <w:r>
        <w:rPr>
          <w:bCs/>
          <w:sz w:val="22"/>
          <w:szCs w:val="22"/>
        </w:rPr>
        <w:t xml:space="preserve">diagnosed cases. </w:t>
      </w:r>
    </w:p>
    <w:p w14:paraId="137199B7" w14:textId="3E3DB8D0" w:rsidR="007D54F4" w:rsidRDefault="007D54F4" w:rsidP="00606539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bCs/>
          <w:sz w:val="22"/>
          <w:szCs w:val="22"/>
        </w:rPr>
      </w:pPr>
    </w:p>
    <w:p w14:paraId="60E7D7DB" w14:textId="04D86634" w:rsidR="007D54F4" w:rsidRPr="00B7543D" w:rsidRDefault="007D54F4" w:rsidP="00606539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bCs/>
          <w:sz w:val="22"/>
          <w:szCs w:val="22"/>
        </w:rPr>
      </w:pPr>
      <w:r>
        <w:rPr>
          <w:bCs/>
          <w:sz w:val="22"/>
          <w:szCs w:val="22"/>
        </w:rPr>
        <w:t>Example: 2</w:t>
      </w:r>
      <w:r w:rsidR="00A17BB5">
        <w:rPr>
          <w:bCs/>
          <w:sz w:val="22"/>
          <w:szCs w:val="22"/>
        </w:rPr>
        <w:t>- In</w:t>
      </w:r>
      <w:r w:rsidR="00C834DC">
        <w:rPr>
          <w:bCs/>
          <w:sz w:val="22"/>
          <w:szCs w:val="22"/>
        </w:rPr>
        <w:t xml:space="preserve"> the dataset </w:t>
      </w:r>
      <w:r w:rsidR="00C834DC" w:rsidRPr="00C834DC">
        <w:rPr>
          <w:bCs/>
          <w:i/>
          <w:iCs/>
          <w:sz w:val="22"/>
          <w:szCs w:val="22"/>
        </w:rPr>
        <w:t xml:space="preserve">vashmds data file </w:t>
      </w:r>
      <w:r w:rsidR="00B7543D">
        <w:rPr>
          <w:bCs/>
          <w:sz w:val="22"/>
          <w:szCs w:val="22"/>
        </w:rPr>
        <w:t xml:space="preserve">and merging the file with two others </w:t>
      </w:r>
      <w:proofErr w:type="spellStart"/>
      <w:r w:rsidR="00B7543D" w:rsidRPr="00B7543D">
        <w:rPr>
          <w:bCs/>
          <w:i/>
          <w:iCs/>
          <w:sz w:val="22"/>
          <w:szCs w:val="22"/>
        </w:rPr>
        <w:t>vasdeath</w:t>
      </w:r>
      <w:proofErr w:type="spellEnd"/>
      <w:r w:rsidR="00B7543D" w:rsidRPr="00B7543D">
        <w:rPr>
          <w:bCs/>
          <w:i/>
          <w:iCs/>
          <w:sz w:val="22"/>
          <w:szCs w:val="22"/>
        </w:rPr>
        <w:t xml:space="preserve"> &amp; </w:t>
      </w:r>
      <w:proofErr w:type="spellStart"/>
      <w:r w:rsidR="00B7543D" w:rsidRPr="00B7543D">
        <w:rPr>
          <w:bCs/>
          <w:i/>
          <w:iCs/>
          <w:sz w:val="22"/>
          <w:szCs w:val="22"/>
        </w:rPr>
        <w:t>vasbirth</w:t>
      </w:r>
      <w:proofErr w:type="spellEnd"/>
      <w:r w:rsidR="00B7543D" w:rsidRPr="00B7543D">
        <w:rPr>
          <w:bCs/>
          <w:i/>
          <w:iCs/>
          <w:sz w:val="22"/>
          <w:szCs w:val="22"/>
        </w:rPr>
        <w:t xml:space="preserve"> </w:t>
      </w:r>
      <w:r w:rsidR="00B7543D">
        <w:rPr>
          <w:bCs/>
          <w:sz w:val="22"/>
          <w:szCs w:val="22"/>
        </w:rPr>
        <w:t xml:space="preserve">to find out hospital morbidity, death, </w:t>
      </w:r>
      <w:r w:rsidR="00606539">
        <w:rPr>
          <w:bCs/>
          <w:sz w:val="22"/>
          <w:szCs w:val="22"/>
        </w:rPr>
        <w:t>cancer,</w:t>
      </w:r>
      <w:r w:rsidR="00B7543D">
        <w:rPr>
          <w:bCs/>
          <w:sz w:val="22"/>
          <w:szCs w:val="22"/>
        </w:rPr>
        <w:t xml:space="preserve"> and birth, </w:t>
      </w:r>
      <w:r w:rsidR="00E2560E">
        <w:rPr>
          <w:bCs/>
          <w:sz w:val="22"/>
          <w:szCs w:val="22"/>
        </w:rPr>
        <w:t>to</w:t>
      </w:r>
      <w:r w:rsidR="00B7543D">
        <w:rPr>
          <w:bCs/>
          <w:sz w:val="22"/>
          <w:szCs w:val="22"/>
        </w:rPr>
        <w:t xml:space="preserve"> work on the merged file, fileseq, morbseq should be assigned, after that as we are looking for the cases of vasovasostomy indexseq can be assigned as 1 to find out the first vaso</w:t>
      </w:r>
      <w:r w:rsidR="00BB5392">
        <w:rPr>
          <w:bCs/>
          <w:sz w:val="22"/>
          <w:szCs w:val="22"/>
        </w:rPr>
        <w:t>vasostomy case.</w:t>
      </w:r>
    </w:p>
    <w:p w14:paraId="17754261" w14:textId="77777777" w:rsidR="00651130" w:rsidRPr="00BB6E84" w:rsidRDefault="00651130" w:rsidP="00606539">
      <w:pPr>
        <w:spacing w:line="480" w:lineRule="auto"/>
        <w:jc w:val="both"/>
        <w:rPr>
          <w:bCs/>
        </w:rPr>
      </w:pPr>
    </w:p>
    <w:p w14:paraId="4B164669" w14:textId="0C542907" w:rsidR="008D03A3" w:rsidRPr="00E2560E" w:rsidRDefault="00F466E8" w:rsidP="00F242A0">
      <w:pPr>
        <w:pStyle w:val="ListParagraph"/>
        <w:numPr>
          <w:ilvl w:val="0"/>
          <w:numId w:val="4"/>
        </w:numPr>
        <w:spacing w:line="480" w:lineRule="auto"/>
        <w:ind w:left="0" w:hanging="426"/>
        <w:jc w:val="both"/>
        <w:rPr>
          <w:b/>
        </w:rPr>
      </w:pPr>
      <w:r w:rsidRPr="00E2560E">
        <w:rPr>
          <w:b/>
        </w:rPr>
        <w:t xml:space="preserve">Describe the three general forms of linked data research that can be performed </w:t>
      </w:r>
      <w:r w:rsidR="008D03A3" w:rsidRPr="00E2560E">
        <w:rPr>
          <w:b/>
        </w:rPr>
        <w:t>when undertaking a</w:t>
      </w:r>
      <w:r w:rsidRPr="00E2560E">
        <w:rPr>
          <w:b/>
        </w:rPr>
        <w:t xml:space="preserve"> longitudinal </w:t>
      </w:r>
      <w:r w:rsidR="008D03A3" w:rsidRPr="00E2560E">
        <w:rPr>
          <w:b/>
        </w:rPr>
        <w:t xml:space="preserve">study and </w:t>
      </w:r>
      <w:r w:rsidRPr="00E2560E">
        <w:rPr>
          <w:b/>
        </w:rPr>
        <w:t>provid</w:t>
      </w:r>
      <w:r w:rsidR="008D03A3" w:rsidRPr="00E2560E">
        <w:rPr>
          <w:b/>
        </w:rPr>
        <w:t>e</w:t>
      </w:r>
      <w:r w:rsidRPr="00E2560E">
        <w:rPr>
          <w:b/>
        </w:rPr>
        <w:t xml:space="preserve"> an advantage and limitation of </w:t>
      </w:r>
      <w:commentRangeStart w:id="79"/>
      <w:r w:rsidRPr="00E2560E">
        <w:rPr>
          <w:b/>
        </w:rPr>
        <w:t>each</w:t>
      </w:r>
      <w:commentRangeEnd w:id="79"/>
      <w:r w:rsidR="00DD7790">
        <w:rPr>
          <w:rStyle w:val="CommentReference"/>
        </w:rPr>
        <w:commentReference w:id="79"/>
      </w:r>
      <w:r w:rsidRPr="00E2560E">
        <w:rPr>
          <w:b/>
        </w:rPr>
        <w:t xml:space="preserve">.                                             </w:t>
      </w:r>
    </w:p>
    <w:p w14:paraId="3C71A761" w14:textId="7DDEC486" w:rsidR="000C3FC8" w:rsidRPr="00BB6E84" w:rsidRDefault="000C3FC8" w:rsidP="00606539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000000"/>
          <w:sz w:val="22"/>
          <w:szCs w:val="22"/>
          <w:lang w:val="en-US"/>
        </w:rPr>
      </w:pPr>
      <w:r w:rsidRPr="00BB6E84">
        <w:rPr>
          <w:rStyle w:val="normaltextrun"/>
          <w:color w:val="000000"/>
          <w:sz w:val="22"/>
          <w:szCs w:val="22"/>
          <w:lang w:val="en-US"/>
        </w:rPr>
        <w:t>Longitudinal data can either be an experimental study</w:t>
      </w:r>
      <w:r w:rsidR="00E2560E">
        <w:rPr>
          <w:rStyle w:val="normaltextrun"/>
          <w:color w:val="000000"/>
          <w:sz w:val="22"/>
          <w:szCs w:val="22"/>
          <w:lang w:val="en-US"/>
        </w:rPr>
        <w:t>,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e.g., RCT or non-experimental</w:t>
      </w:r>
      <w:r w:rsidR="00E2560E">
        <w:rPr>
          <w:rStyle w:val="normaltextrun"/>
          <w:color w:val="000000"/>
          <w:sz w:val="22"/>
          <w:szCs w:val="22"/>
          <w:lang w:val="en-US"/>
        </w:rPr>
        <w:t>,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e.g., cohort study.</w:t>
      </w:r>
      <w:r w:rsidR="007300A0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There are three general forms of </w:t>
      </w:r>
      <w:r w:rsidR="00E2560E">
        <w:rPr>
          <w:rStyle w:val="normaltextrun"/>
          <w:color w:val="000000"/>
          <w:sz w:val="22"/>
          <w:szCs w:val="22"/>
          <w:lang w:val="en-US"/>
        </w:rPr>
        <w:t xml:space="preserve">a 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longitudinal study </w:t>
      </w:r>
      <w:r w:rsidR="00E2560E">
        <w:rPr>
          <w:rStyle w:val="normaltextrun"/>
          <w:color w:val="000000"/>
          <w:sz w:val="22"/>
          <w:szCs w:val="22"/>
          <w:lang w:val="en-US"/>
        </w:rPr>
        <w:t>that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can be performed using the linked data</w:t>
      </w:r>
      <w:r w:rsidR="00776FF4">
        <w:rPr>
          <w:rStyle w:val="normaltextrun"/>
          <w:color w:val="000000"/>
          <w:sz w:val="22"/>
          <w:szCs w:val="22"/>
          <w:lang w:val="en-US"/>
        </w:rPr>
        <w:t>:</w:t>
      </w:r>
      <w:r w:rsidRPr="00BB6E84">
        <w:rPr>
          <w:rStyle w:val="eop"/>
          <w:color w:val="000000"/>
          <w:sz w:val="22"/>
          <w:szCs w:val="22"/>
          <w:lang w:val="en-US"/>
        </w:rPr>
        <w:t> </w:t>
      </w:r>
    </w:p>
    <w:p w14:paraId="7F05FE41" w14:textId="18972951" w:rsidR="00375E70" w:rsidRDefault="000C3FC8" w:rsidP="00F242A0">
      <w:pPr>
        <w:pStyle w:val="paragraph"/>
        <w:numPr>
          <w:ilvl w:val="0"/>
          <w:numId w:val="12"/>
        </w:numPr>
        <w:spacing w:before="0" w:beforeAutospacing="0" w:after="0" w:afterAutospacing="0" w:line="480" w:lineRule="auto"/>
        <w:ind w:left="0" w:hanging="426"/>
        <w:jc w:val="both"/>
        <w:textAlignment w:val="baseline"/>
        <w:rPr>
          <w:rStyle w:val="normaltextrun"/>
          <w:color w:val="000000"/>
          <w:sz w:val="22"/>
          <w:szCs w:val="22"/>
          <w:lang w:val="en-US"/>
        </w:rPr>
      </w:pPr>
      <w:r w:rsidRPr="00151B10">
        <w:rPr>
          <w:rStyle w:val="normaltextrun"/>
          <w:b/>
          <w:bCs/>
          <w:color w:val="000000"/>
          <w:sz w:val="22"/>
          <w:szCs w:val="22"/>
          <w:lang w:val="en-US"/>
        </w:rPr>
        <w:t>Encapsulated Linked Data: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375E70">
        <w:rPr>
          <w:rStyle w:val="normaltextrun"/>
          <w:color w:val="000000"/>
          <w:sz w:val="22"/>
          <w:szCs w:val="22"/>
          <w:lang w:val="en-US"/>
        </w:rPr>
        <w:t>Identification</w:t>
      </w:r>
      <w:r w:rsidR="00B9767D">
        <w:rPr>
          <w:rStyle w:val="normaltextrun"/>
          <w:color w:val="000000"/>
          <w:sz w:val="22"/>
          <w:szCs w:val="22"/>
          <w:lang w:val="en-US"/>
        </w:rPr>
        <w:t xml:space="preserve"> &amp; </w:t>
      </w:r>
      <w:r w:rsidR="00375E70">
        <w:rPr>
          <w:rStyle w:val="normaltextrun"/>
          <w:color w:val="000000"/>
          <w:sz w:val="22"/>
          <w:szCs w:val="22"/>
          <w:lang w:val="en-US"/>
        </w:rPr>
        <w:t xml:space="preserve">following up of the subjects from time zero and classification </w:t>
      </w:r>
      <w:r w:rsidR="00E2560E">
        <w:rPr>
          <w:rStyle w:val="normaltextrun"/>
          <w:color w:val="000000"/>
          <w:sz w:val="22"/>
          <w:szCs w:val="22"/>
          <w:lang w:val="en-US"/>
        </w:rPr>
        <w:t>are</w:t>
      </w:r>
      <w:r w:rsidR="00375E70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A17BB5">
        <w:rPr>
          <w:rStyle w:val="normaltextrun"/>
          <w:color w:val="000000"/>
          <w:sz w:val="22"/>
          <w:szCs w:val="22"/>
          <w:lang w:val="en-US"/>
        </w:rPr>
        <w:t>made</w:t>
      </w:r>
      <w:r w:rsidR="00375E70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B9767D">
        <w:rPr>
          <w:rStyle w:val="normaltextrun"/>
          <w:color w:val="000000"/>
          <w:sz w:val="22"/>
          <w:szCs w:val="22"/>
          <w:lang w:val="en-US"/>
        </w:rPr>
        <w:t xml:space="preserve">according to their </w:t>
      </w:r>
      <w:r w:rsidR="00375E70">
        <w:rPr>
          <w:rStyle w:val="normaltextrun"/>
          <w:color w:val="000000"/>
          <w:sz w:val="22"/>
          <w:szCs w:val="22"/>
          <w:lang w:val="en-US"/>
        </w:rPr>
        <w:t xml:space="preserve">determinant(s) or outcome(s) using the resources </w:t>
      </w:r>
      <w:r w:rsidR="00E2560E">
        <w:rPr>
          <w:rStyle w:val="normaltextrun"/>
          <w:color w:val="000000"/>
          <w:sz w:val="22"/>
          <w:szCs w:val="22"/>
          <w:lang w:val="en-US"/>
        </w:rPr>
        <w:t>confined</w:t>
      </w:r>
      <w:r w:rsidR="00375E70">
        <w:rPr>
          <w:rStyle w:val="normaltextrun"/>
          <w:color w:val="000000"/>
          <w:sz w:val="22"/>
          <w:szCs w:val="22"/>
          <w:lang w:val="en-US"/>
        </w:rPr>
        <w:t xml:space="preserve"> to the data sources in </w:t>
      </w:r>
      <w:r w:rsidR="00E2560E">
        <w:rPr>
          <w:rStyle w:val="normaltextrun"/>
          <w:color w:val="000000"/>
          <w:sz w:val="22"/>
          <w:szCs w:val="22"/>
          <w:lang w:val="en-US"/>
        </w:rPr>
        <w:t xml:space="preserve">the </w:t>
      </w:r>
      <w:r w:rsidR="00375E70">
        <w:rPr>
          <w:rStyle w:val="normaltextrun"/>
          <w:color w:val="000000"/>
          <w:sz w:val="22"/>
          <w:szCs w:val="22"/>
          <w:lang w:val="en-US"/>
        </w:rPr>
        <w:t>data linkage system.</w:t>
      </w:r>
      <w:r w:rsidR="007300A0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375E70">
        <w:rPr>
          <w:rStyle w:val="normaltextrun"/>
          <w:color w:val="000000"/>
          <w:sz w:val="22"/>
          <w:szCs w:val="22"/>
          <w:lang w:val="en-US"/>
        </w:rPr>
        <w:t xml:space="preserve">This type of study is based on the information resources covered by </w:t>
      </w:r>
      <w:r w:rsidR="00E2560E">
        <w:rPr>
          <w:rStyle w:val="normaltextrun"/>
          <w:color w:val="000000"/>
          <w:sz w:val="22"/>
          <w:szCs w:val="22"/>
          <w:lang w:val="en-US"/>
        </w:rPr>
        <w:t xml:space="preserve">the </w:t>
      </w:r>
      <w:r w:rsidR="00375E70">
        <w:rPr>
          <w:rStyle w:val="normaltextrun"/>
          <w:color w:val="000000"/>
          <w:sz w:val="22"/>
          <w:szCs w:val="22"/>
          <w:lang w:val="en-US"/>
        </w:rPr>
        <w:t>data lin</w:t>
      </w:r>
      <w:r w:rsidR="00375E70" w:rsidRPr="00375E70">
        <w:rPr>
          <w:rStyle w:val="normaltextrun"/>
          <w:color w:val="000000"/>
          <w:sz w:val="22"/>
          <w:szCs w:val="22"/>
          <w:lang w:val="en-US"/>
        </w:rPr>
        <w:t>kage system</w:t>
      </w:r>
      <w:r w:rsidR="00B9767D">
        <w:rPr>
          <w:rStyle w:val="normaltextrun"/>
          <w:color w:val="000000"/>
          <w:sz w:val="22"/>
          <w:szCs w:val="22"/>
          <w:lang w:val="en-US"/>
        </w:rPr>
        <w:t xml:space="preserve"> as the only sources of data.</w:t>
      </w:r>
    </w:p>
    <w:p w14:paraId="3474D9E4" w14:textId="21897680" w:rsidR="00B9767D" w:rsidRDefault="00B9767D" w:rsidP="00606539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normaltextrun"/>
          <w:color w:val="000000"/>
          <w:sz w:val="22"/>
          <w:szCs w:val="22"/>
          <w:lang w:val="en-US"/>
        </w:rPr>
      </w:pPr>
      <w:r>
        <w:rPr>
          <w:rStyle w:val="normaltextrun"/>
          <w:b/>
          <w:bCs/>
          <w:color w:val="000000"/>
          <w:sz w:val="22"/>
          <w:szCs w:val="22"/>
          <w:lang w:val="en-US"/>
        </w:rPr>
        <w:t>Advantage:</w:t>
      </w:r>
      <w:r>
        <w:rPr>
          <w:rStyle w:val="normaltextrun"/>
          <w:color w:val="000000"/>
          <w:sz w:val="22"/>
          <w:szCs w:val="22"/>
          <w:lang w:val="en-US"/>
        </w:rPr>
        <w:t xml:space="preserve"> It can help identify the changes in the determinants as it considers only a sample of the total population</w:t>
      </w:r>
      <w:r w:rsidR="00E2560E">
        <w:rPr>
          <w:rStyle w:val="normaltextrun"/>
          <w:color w:val="000000"/>
          <w:sz w:val="22"/>
          <w:szCs w:val="22"/>
          <w:lang w:val="en-US"/>
        </w:rPr>
        <w:t>; additionally</w:t>
      </w:r>
      <w:r>
        <w:rPr>
          <w:rStyle w:val="normaltextrun"/>
          <w:color w:val="000000"/>
          <w:sz w:val="22"/>
          <w:szCs w:val="22"/>
          <w:lang w:val="en-US"/>
        </w:rPr>
        <w:t xml:space="preserve">, it can also help measure the impacts of the change in determinants. </w:t>
      </w:r>
    </w:p>
    <w:p w14:paraId="6A8F51F2" w14:textId="0EE7AC96" w:rsidR="00375E70" w:rsidRPr="00934A1D" w:rsidRDefault="00B9767D" w:rsidP="00606539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normaltextrun"/>
          <w:color w:val="000000"/>
          <w:sz w:val="22"/>
          <w:szCs w:val="22"/>
          <w:lang w:val="en-US"/>
        </w:rPr>
      </w:pPr>
      <w:r w:rsidRPr="00934A1D">
        <w:rPr>
          <w:rStyle w:val="normaltextrun"/>
          <w:b/>
          <w:bCs/>
          <w:color w:val="000000"/>
          <w:sz w:val="22"/>
          <w:szCs w:val="22"/>
          <w:lang w:val="en-US"/>
        </w:rPr>
        <w:t xml:space="preserve">Limitation: </w:t>
      </w:r>
      <w:r w:rsidR="00934A1D" w:rsidRPr="00934A1D">
        <w:rPr>
          <w:rStyle w:val="normaltextrun"/>
          <w:color w:val="000000"/>
          <w:sz w:val="22"/>
          <w:szCs w:val="22"/>
          <w:lang w:val="en-US"/>
        </w:rPr>
        <w:t>It can be expensive</w:t>
      </w:r>
      <w:r w:rsidR="00934A1D">
        <w:rPr>
          <w:rStyle w:val="normaltextrun"/>
          <w:color w:val="000000"/>
          <w:sz w:val="22"/>
          <w:szCs w:val="22"/>
          <w:lang w:val="en-US"/>
        </w:rPr>
        <w:t>,</w:t>
      </w:r>
      <w:r w:rsidR="00934A1D" w:rsidRPr="00934A1D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E2560E">
        <w:rPr>
          <w:rStyle w:val="normaltextrun"/>
          <w:color w:val="000000"/>
          <w:sz w:val="22"/>
          <w:szCs w:val="22"/>
          <w:lang w:val="en-US"/>
        </w:rPr>
        <w:t>time-consuming</w:t>
      </w:r>
      <w:r w:rsidR="00934A1D">
        <w:rPr>
          <w:rStyle w:val="normaltextrun"/>
          <w:color w:val="000000"/>
          <w:sz w:val="22"/>
          <w:szCs w:val="22"/>
          <w:lang w:val="en-US"/>
        </w:rPr>
        <w:t xml:space="preserve"> &amp; limited outcomes can only be determined.</w:t>
      </w:r>
    </w:p>
    <w:p w14:paraId="420D6519" w14:textId="04469793" w:rsidR="00E108AE" w:rsidRDefault="000C3FC8" w:rsidP="00F242A0">
      <w:pPr>
        <w:pStyle w:val="paragraph"/>
        <w:numPr>
          <w:ilvl w:val="0"/>
          <w:numId w:val="13"/>
        </w:numPr>
        <w:spacing w:before="0" w:beforeAutospacing="0" w:after="0" w:afterAutospacing="0" w:line="480" w:lineRule="auto"/>
        <w:ind w:left="0" w:hanging="426"/>
        <w:jc w:val="both"/>
        <w:textAlignment w:val="baseline"/>
        <w:rPr>
          <w:rStyle w:val="eop"/>
          <w:color w:val="000000"/>
          <w:sz w:val="22"/>
          <w:szCs w:val="22"/>
          <w:lang w:val="en-US"/>
        </w:rPr>
      </w:pPr>
      <w:r w:rsidRPr="00151B10">
        <w:rPr>
          <w:rStyle w:val="normaltextrun"/>
          <w:b/>
          <w:bCs/>
          <w:color w:val="000000"/>
          <w:sz w:val="22"/>
          <w:szCs w:val="22"/>
          <w:lang w:val="en-US"/>
        </w:rPr>
        <w:t>Linked Longitudinal Study with supplementary data:</w:t>
      </w:r>
      <w:r w:rsidRPr="00BB6E84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934A1D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Pr="00934A1D">
        <w:rPr>
          <w:rStyle w:val="normaltextrun"/>
          <w:color w:val="000000"/>
          <w:sz w:val="22"/>
          <w:szCs w:val="22"/>
          <w:lang w:val="en-US"/>
        </w:rPr>
        <w:t xml:space="preserve">The study </w:t>
      </w:r>
      <w:r w:rsidR="00A17BB5" w:rsidRPr="00934A1D">
        <w:rPr>
          <w:rStyle w:val="normaltextrun"/>
          <w:color w:val="000000"/>
          <w:sz w:val="22"/>
          <w:szCs w:val="22"/>
          <w:lang w:val="en-US"/>
        </w:rPr>
        <w:t xml:space="preserve">participants </w:t>
      </w:r>
      <w:r w:rsidR="00A17BB5" w:rsidRPr="00934A1D">
        <w:rPr>
          <w:rStyle w:val="eop"/>
          <w:color w:val="000000"/>
          <w:sz w:val="22"/>
          <w:szCs w:val="22"/>
          <w:lang w:val="en-US"/>
        </w:rPr>
        <w:t>are</w:t>
      </w:r>
      <w:r w:rsidR="007F554D" w:rsidRPr="00934A1D">
        <w:rPr>
          <w:rStyle w:val="eop"/>
          <w:color w:val="000000"/>
          <w:sz w:val="22"/>
          <w:szCs w:val="22"/>
          <w:lang w:val="en-US"/>
        </w:rPr>
        <w:t xml:space="preserve"> identified and </w:t>
      </w:r>
      <w:r w:rsidR="00E2560E">
        <w:rPr>
          <w:rStyle w:val="eop"/>
          <w:color w:val="000000"/>
          <w:sz w:val="22"/>
          <w:szCs w:val="22"/>
          <w:lang w:val="en-US"/>
        </w:rPr>
        <w:t>followed up</w:t>
      </w:r>
      <w:r w:rsidR="007F554D" w:rsidRPr="00934A1D">
        <w:rPr>
          <w:rStyle w:val="eop"/>
          <w:color w:val="000000"/>
          <w:sz w:val="22"/>
          <w:szCs w:val="22"/>
          <w:lang w:val="en-US"/>
        </w:rPr>
        <w:t xml:space="preserve"> from time zero from subsequent events of interest</w:t>
      </w:r>
      <w:r w:rsidR="00E2560E">
        <w:rPr>
          <w:rStyle w:val="eop"/>
          <w:color w:val="000000"/>
          <w:sz w:val="22"/>
          <w:szCs w:val="22"/>
          <w:lang w:val="en-US"/>
        </w:rPr>
        <w:t>,</w:t>
      </w:r>
      <w:r w:rsidR="007F554D" w:rsidRPr="00934A1D">
        <w:rPr>
          <w:rStyle w:val="eop"/>
          <w:color w:val="000000"/>
          <w:sz w:val="22"/>
          <w:szCs w:val="22"/>
          <w:lang w:val="en-US"/>
        </w:rPr>
        <w:t xml:space="preserve"> e.g., death or </w:t>
      </w:r>
      <w:r w:rsidR="00E2560E">
        <w:rPr>
          <w:rStyle w:val="eop"/>
          <w:color w:val="000000"/>
          <w:sz w:val="22"/>
          <w:szCs w:val="22"/>
          <w:lang w:val="en-US"/>
        </w:rPr>
        <w:t>out-migration,</w:t>
      </w:r>
      <w:r w:rsidR="00E108AE" w:rsidRPr="00934A1D">
        <w:rPr>
          <w:rStyle w:val="eop"/>
          <w:color w:val="000000"/>
          <w:sz w:val="22"/>
          <w:szCs w:val="22"/>
          <w:lang w:val="en-US"/>
        </w:rPr>
        <w:t xml:space="preserve"> </w:t>
      </w:r>
      <w:r w:rsidR="000A45B0" w:rsidRPr="00934A1D">
        <w:rPr>
          <w:rStyle w:val="eop"/>
          <w:color w:val="000000"/>
          <w:sz w:val="22"/>
          <w:szCs w:val="22"/>
          <w:lang w:val="en-US"/>
        </w:rPr>
        <w:t xml:space="preserve">using </w:t>
      </w:r>
      <w:r w:rsidR="00E2560E">
        <w:rPr>
          <w:rStyle w:val="eop"/>
          <w:color w:val="000000"/>
          <w:sz w:val="22"/>
          <w:szCs w:val="22"/>
          <w:lang w:val="en-US"/>
        </w:rPr>
        <w:t xml:space="preserve">the </w:t>
      </w:r>
      <w:r w:rsidR="000A45B0" w:rsidRPr="00934A1D">
        <w:rPr>
          <w:rStyle w:val="eop"/>
          <w:color w:val="000000"/>
          <w:sz w:val="22"/>
          <w:szCs w:val="22"/>
          <w:lang w:val="en-US"/>
        </w:rPr>
        <w:t>database covered by the linkage system</w:t>
      </w:r>
      <w:r w:rsidR="00E2560E">
        <w:rPr>
          <w:rStyle w:val="eop"/>
          <w:color w:val="000000"/>
          <w:sz w:val="22"/>
          <w:szCs w:val="22"/>
          <w:lang w:val="en-US"/>
        </w:rPr>
        <w:t>; however,</w:t>
      </w:r>
      <w:r w:rsidR="00934A1D">
        <w:rPr>
          <w:rStyle w:val="eop"/>
          <w:color w:val="000000"/>
          <w:sz w:val="22"/>
          <w:szCs w:val="22"/>
          <w:lang w:val="en-US"/>
        </w:rPr>
        <w:t xml:space="preserve"> this also uses </w:t>
      </w:r>
      <w:r w:rsidR="00D3746F">
        <w:rPr>
          <w:rStyle w:val="eop"/>
          <w:color w:val="000000"/>
          <w:sz w:val="22"/>
          <w:szCs w:val="22"/>
          <w:lang w:val="en-US"/>
        </w:rPr>
        <w:t>the information from other databases which are not pre-linked with the data system</w:t>
      </w:r>
      <w:r w:rsidR="00E2560E">
        <w:rPr>
          <w:rStyle w:val="eop"/>
          <w:color w:val="000000"/>
          <w:sz w:val="22"/>
          <w:szCs w:val="22"/>
          <w:lang w:val="en-US"/>
        </w:rPr>
        <w:t>,</w:t>
      </w:r>
      <w:r w:rsidR="00D3746F">
        <w:rPr>
          <w:rStyle w:val="eop"/>
          <w:color w:val="000000"/>
          <w:sz w:val="22"/>
          <w:szCs w:val="22"/>
          <w:lang w:val="en-US"/>
        </w:rPr>
        <w:t xml:space="preserve"> </w:t>
      </w:r>
      <w:r w:rsidR="00E2560E">
        <w:rPr>
          <w:rStyle w:val="eop"/>
          <w:color w:val="000000"/>
          <w:sz w:val="22"/>
          <w:szCs w:val="22"/>
          <w:lang w:val="en-US"/>
        </w:rPr>
        <w:t>e.g.</w:t>
      </w:r>
      <w:r w:rsidR="006D2425" w:rsidRPr="00D3746F">
        <w:rPr>
          <w:rStyle w:val="eop"/>
          <w:color w:val="000000"/>
          <w:sz w:val="22"/>
          <w:szCs w:val="22"/>
          <w:lang w:val="en-US"/>
        </w:rPr>
        <w:t xml:space="preserve">, hospital chart reviews or </w:t>
      </w:r>
      <w:r w:rsidR="004B173F">
        <w:rPr>
          <w:rStyle w:val="eop"/>
          <w:color w:val="000000"/>
          <w:sz w:val="22"/>
          <w:szCs w:val="22"/>
          <w:lang w:val="en-US"/>
        </w:rPr>
        <w:t>doctor's</w:t>
      </w:r>
      <w:r w:rsidR="006D2425" w:rsidRPr="00D3746F">
        <w:rPr>
          <w:rStyle w:val="eop"/>
          <w:color w:val="000000"/>
          <w:sz w:val="22"/>
          <w:szCs w:val="22"/>
          <w:lang w:val="en-US"/>
        </w:rPr>
        <w:t xml:space="preserve"> questionnaires which may give some </w:t>
      </w:r>
      <w:r w:rsidR="00E2560E">
        <w:rPr>
          <w:rStyle w:val="eop"/>
          <w:color w:val="000000"/>
          <w:sz w:val="22"/>
          <w:szCs w:val="22"/>
          <w:lang w:val="en-US"/>
        </w:rPr>
        <w:t>additional</w:t>
      </w:r>
      <w:r w:rsidR="006D2425" w:rsidRPr="00D3746F">
        <w:rPr>
          <w:rStyle w:val="eop"/>
          <w:color w:val="000000"/>
          <w:sz w:val="22"/>
          <w:szCs w:val="22"/>
          <w:lang w:val="en-US"/>
        </w:rPr>
        <w:t xml:space="preserve"> valuable information.</w:t>
      </w:r>
      <w:r w:rsidR="007300A0">
        <w:rPr>
          <w:rStyle w:val="eop"/>
          <w:color w:val="000000"/>
          <w:sz w:val="22"/>
          <w:szCs w:val="22"/>
          <w:lang w:val="en-US"/>
        </w:rPr>
        <w:t xml:space="preserve"> </w:t>
      </w:r>
      <w:r w:rsidR="00D3746F">
        <w:rPr>
          <w:rStyle w:val="eop"/>
          <w:color w:val="000000"/>
          <w:sz w:val="22"/>
          <w:szCs w:val="22"/>
          <w:lang w:val="en-US"/>
        </w:rPr>
        <w:t>T</w:t>
      </w:r>
      <w:r w:rsidR="006D2425" w:rsidRPr="00D3746F">
        <w:rPr>
          <w:rStyle w:val="eop"/>
          <w:color w:val="000000"/>
          <w:sz w:val="22"/>
          <w:szCs w:val="22"/>
          <w:lang w:val="en-US"/>
        </w:rPr>
        <w:t xml:space="preserve">he variable in the question could be </w:t>
      </w:r>
      <w:r w:rsidR="00E2560E">
        <w:rPr>
          <w:rStyle w:val="eop"/>
          <w:color w:val="000000"/>
          <w:sz w:val="22"/>
          <w:szCs w:val="22"/>
          <w:lang w:val="en-US"/>
        </w:rPr>
        <w:t xml:space="preserve">a </w:t>
      </w:r>
      <w:r w:rsidR="006D2425" w:rsidRPr="00D3746F">
        <w:rPr>
          <w:rStyle w:val="eop"/>
          <w:color w:val="000000"/>
          <w:sz w:val="22"/>
          <w:szCs w:val="22"/>
          <w:lang w:val="en-US"/>
        </w:rPr>
        <w:t xml:space="preserve">missing determinant or </w:t>
      </w:r>
      <w:r w:rsidR="00151B10" w:rsidRPr="00D3746F">
        <w:rPr>
          <w:rStyle w:val="eop"/>
          <w:color w:val="000000"/>
          <w:sz w:val="22"/>
          <w:szCs w:val="22"/>
          <w:lang w:val="en-US"/>
        </w:rPr>
        <w:t xml:space="preserve">outcome measure, </w:t>
      </w:r>
      <w:r w:rsidR="00A17BB5" w:rsidRPr="00D3746F">
        <w:rPr>
          <w:rStyle w:val="eop"/>
          <w:color w:val="000000"/>
          <w:sz w:val="22"/>
          <w:szCs w:val="22"/>
          <w:lang w:val="en-US"/>
        </w:rPr>
        <w:t>confounder,</w:t>
      </w:r>
      <w:r w:rsidR="00151B10" w:rsidRPr="00D3746F">
        <w:rPr>
          <w:rStyle w:val="eop"/>
          <w:color w:val="000000"/>
          <w:sz w:val="22"/>
          <w:szCs w:val="22"/>
          <w:lang w:val="en-US"/>
        </w:rPr>
        <w:t xml:space="preserve"> or effect </w:t>
      </w:r>
      <w:r w:rsidR="00E2560E">
        <w:rPr>
          <w:rStyle w:val="eop"/>
          <w:color w:val="000000"/>
          <w:sz w:val="22"/>
          <w:szCs w:val="22"/>
          <w:lang w:val="en-US"/>
        </w:rPr>
        <w:t>modifier</w:t>
      </w:r>
      <w:r w:rsidR="00D3746F">
        <w:rPr>
          <w:rStyle w:val="eop"/>
          <w:color w:val="000000"/>
          <w:sz w:val="22"/>
          <w:szCs w:val="22"/>
          <w:lang w:val="en-US"/>
        </w:rPr>
        <w:t xml:space="preserve">. </w:t>
      </w:r>
    </w:p>
    <w:p w14:paraId="2F41CAF2" w14:textId="184B7149" w:rsidR="00D3746F" w:rsidRPr="00D3746F" w:rsidRDefault="00D3746F" w:rsidP="00606539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normaltextrun"/>
          <w:color w:val="000000"/>
          <w:sz w:val="22"/>
          <w:szCs w:val="22"/>
          <w:lang w:val="en-US"/>
        </w:rPr>
      </w:pPr>
      <w:r>
        <w:rPr>
          <w:rStyle w:val="normaltextrun"/>
          <w:b/>
          <w:bCs/>
          <w:color w:val="000000"/>
          <w:sz w:val="22"/>
          <w:szCs w:val="22"/>
          <w:lang w:val="en-US"/>
        </w:rPr>
        <w:lastRenderedPageBreak/>
        <w:t xml:space="preserve">Advantage: </w:t>
      </w:r>
      <w:r w:rsidRPr="00D3746F">
        <w:rPr>
          <w:rStyle w:val="normaltextrun"/>
          <w:color w:val="000000"/>
          <w:sz w:val="22"/>
          <w:szCs w:val="22"/>
          <w:lang w:val="en-US"/>
        </w:rPr>
        <w:t xml:space="preserve">The extra variable in the questions can help identify the rare outcomes, as it is done </w:t>
      </w:r>
      <w:r w:rsidR="00E2560E">
        <w:rPr>
          <w:rStyle w:val="normaltextrun"/>
          <w:color w:val="000000"/>
          <w:sz w:val="22"/>
          <w:szCs w:val="22"/>
          <w:lang w:val="en-US"/>
        </w:rPr>
        <w:t>on</w:t>
      </w:r>
      <w:r w:rsidRPr="00D3746F">
        <w:rPr>
          <w:rStyle w:val="normaltextrun"/>
          <w:color w:val="000000"/>
          <w:sz w:val="22"/>
          <w:szCs w:val="22"/>
          <w:lang w:val="en-US"/>
        </w:rPr>
        <w:t xml:space="preserve"> </w:t>
      </w:r>
      <w:r w:rsidR="00E2560E">
        <w:rPr>
          <w:rStyle w:val="normaltextrun"/>
          <w:color w:val="000000"/>
          <w:sz w:val="22"/>
          <w:szCs w:val="22"/>
          <w:lang w:val="en-US"/>
        </w:rPr>
        <w:t>a</w:t>
      </w:r>
      <w:r w:rsidRPr="00D3746F">
        <w:rPr>
          <w:rStyle w:val="normaltextrun"/>
          <w:color w:val="000000"/>
          <w:sz w:val="22"/>
          <w:szCs w:val="22"/>
          <w:lang w:val="en-US"/>
        </w:rPr>
        <w:t xml:space="preserve"> relatively smaller scale </w:t>
      </w:r>
      <w:r w:rsidR="00E2560E">
        <w:rPr>
          <w:rStyle w:val="normaltextrun"/>
          <w:color w:val="000000"/>
          <w:sz w:val="22"/>
          <w:szCs w:val="22"/>
          <w:lang w:val="en-US"/>
        </w:rPr>
        <w:t xml:space="preserve">and </w:t>
      </w:r>
      <w:r w:rsidRPr="00D3746F">
        <w:rPr>
          <w:rStyle w:val="normaltextrun"/>
          <w:color w:val="000000"/>
          <w:sz w:val="22"/>
          <w:szCs w:val="22"/>
          <w:lang w:val="en-US"/>
        </w:rPr>
        <w:t xml:space="preserve">could be less </w:t>
      </w:r>
      <w:r w:rsidR="00E2560E">
        <w:rPr>
          <w:rStyle w:val="normaltextrun"/>
          <w:color w:val="000000"/>
          <w:sz w:val="22"/>
          <w:szCs w:val="22"/>
          <w:lang w:val="en-US"/>
        </w:rPr>
        <w:t>time-consuming</w:t>
      </w:r>
      <w:r w:rsidRPr="00D3746F">
        <w:rPr>
          <w:rStyle w:val="normaltextrun"/>
          <w:color w:val="000000"/>
          <w:sz w:val="22"/>
          <w:szCs w:val="22"/>
          <w:lang w:val="en-US"/>
        </w:rPr>
        <w:t>.</w:t>
      </w:r>
    </w:p>
    <w:p w14:paraId="23EBE7FC" w14:textId="44374B2A" w:rsidR="00D3746F" w:rsidRPr="00D3746F" w:rsidRDefault="00D3746F" w:rsidP="00606539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  <w:color w:val="000000"/>
          <w:sz w:val="22"/>
          <w:szCs w:val="22"/>
          <w:lang w:val="en-US"/>
        </w:rPr>
      </w:pPr>
      <w:r>
        <w:rPr>
          <w:rStyle w:val="normaltextrun"/>
          <w:b/>
          <w:bCs/>
          <w:color w:val="000000"/>
          <w:sz w:val="22"/>
          <w:szCs w:val="22"/>
          <w:lang w:val="en-US"/>
        </w:rPr>
        <w:t xml:space="preserve">Limitation: </w:t>
      </w:r>
      <w:r w:rsidR="00E2560E">
        <w:rPr>
          <w:rStyle w:val="normaltextrun"/>
          <w:color w:val="000000"/>
          <w:sz w:val="22"/>
          <w:szCs w:val="22"/>
          <w:lang w:val="en-US"/>
        </w:rPr>
        <w:t>The chance</w:t>
      </w:r>
      <w:r w:rsidRPr="00D3746F">
        <w:rPr>
          <w:rStyle w:val="normaltextrun"/>
          <w:color w:val="000000"/>
          <w:sz w:val="22"/>
          <w:szCs w:val="22"/>
          <w:lang w:val="en-US"/>
        </w:rPr>
        <w:t xml:space="preserve"> of bias </w:t>
      </w:r>
      <w:r w:rsidR="00E2560E">
        <w:rPr>
          <w:rStyle w:val="normaltextrun"/>
          <w:color w:val="000000"/>
          <w:sz w:val="22"/>
          <w:szCs w:val="22"/>
          <w:lang w:val="en-US"/>
        </w:rPr>
        <w:t>is</w:t>
      </w:r>
      <w:r w:rsidRPr="00D3746F">
        <w:rPr>
          <w:rStyle w:val="normaltextrun"/>
          <w:color w:val="000000"/>
          <w:sz w:val="22"/>
          <w:szCs w:val="22"/>
          <w:lang w:val="en-US"/>
        </w:rPr>
        <w:t xml:space="preserve"> high.</w:t>
      </w:r>
    </w:p>
    <w:p w14:paraId="21AD2623" w14:textId="1E108E1A" w:rsidR="000A45B0" w:rsidRDefault="000A45B0" w:rsidP="00F242A0">
      <w:pPr>
        <w:pStyle w:val="paragraph"/>
        <w:numPr>
          <w:ilvl w:val="0"/>
          <w:numId w:val="13"/>
        </w:numPr>
        <w:spacing w:before="0" w:beforeAutospacing="0" w:after="0" w:afterAutospacing="0" w:line="480" w:lineRule="auto"/>
        <w:ind w:left="0" w:hanging="426"/>
        <w:jc w:val="both"/>
        <w:textAlignment w:val="baseline"/>
        <w:rPr>
          <w:rStyle w:val="eop"/>
          <w:color w:val="000000"/>
          <w:sz w:val="22"/>
          <w:szCs w:val="22"/>
          <w:lang w:val="en-US"/>
        </w:rPr>
      </w:pPr>
      <w:r w:rsidRPr="00151B10">
        <w:rPr>
          <w:rStyle w:val="eop"/>
          <w:b/>
          <w:bCs/>
          <w:color w:val="000000"/>
          <w:sz w:val="22"/>
          <w:szCs w:val="22"/>
          <w:lang w:val="en-US"/>
        </w:rPr>
        <w:t>Linked follow up of an independently enrolled cohort:</w:t>
      </w:r>
      <w:r w:rsidRPr="00BB6E84">
        <w:rPr>
          <w:rStyle w:val="eop"/>
          <w:color w:val="000000"/>
          <w:sz w:val="22"/>
          <w:szCs w:val="22"/>
          <w:lang w:val="en-US"/>
        </w:rPr>
        <w:t xml:space="preserve"> </w:t>
      </w:r>
      <w:r w:rsidR="00712D96" w:rsidRPr="00BB6E84">
        <w:rPr>
          <w:rStyle w:val="eop"/>
          <w:color w:val="000000"/>
          <w:sz w:val="22"/>
          <w:szCs w:val="22"/>
          <w:lang w:val="en-US"/>
        </w:rPr>
        <w:t xml:space="preserve">The study participants </w:t>
      </w:r>
      <w:r w:rsidR="00BB6E84" w:rsidRPr="00BB6E84">
        <w:rPr>
          <w:rStyle w:val="eop"/>
          <w:color w:val="000000"/>
          <w:sz w:val="22"/>
          <w:szCs w:val="22"/>
          <w:lang w:val="en-US"/>
        </w:rPr>
        <w:t>have already identified and enrolled into an experimental or non-experimental cohort population independently</w:t>
      </w:r>
      <w:r w:rsidR="00E2560E">
        <w:rPr>
          <w:rStyle w:val="eop"/>
          <w:color w:val="000000"/>
          <w:sz w:val="22"/>
          <w:szCs w:val="22"/>
          <w:lang w:val="en-US"/>
        </w:rPr>
        <w:t xml:space="preserve"> </w:t>
      </w:r>
      <w:r w:rsidR="00BB6E84" w:rsidRPr="00BB6E84">
        <w:rPr>
          <w:rStyle w:val="eop"/>
          <w:color w:val="000000"/>
          <w:sz w:val="22"/>
          <w:szCs w:val="22"/>
          <w:lang w:val="en-US"/>
        </w:rPr>
        <w:t xml:space="preserve">of </w:t>
      </w:r>
      <w:r w:rsidR="00E2560E">
        <w:rPr>
          <w:rStyle w:val="eop"/>
          <w:color w:val="000000"/>
          <w:sz w:val="22"/>
          <w:szCs w:val="22"/>
          <w:lang w:val="en-US"/>
        </w:rPr>
        <w:t xml:space="preserve">the </w:t>
      </w:r>
      <w:r w:rsidR="00BB6E84" w:rsidRPr="00BB6E84">
        <w:rPr>
          <w:rStyle w:val="eop"/>
          <w:color w:val="000000"/>
          <w:sz w:val="22"/>
          <w:szCs w:val="22"/>
          <w:lang w:val="en-US"/>
        </w:rPr>
        <w:t>data linkage system, usually recording baseline data on confounders, exposures &amp; effect modifiers.</w:t>
      </w:r>
      <w:r w:rsidR="007300A0">
        <w:rPr>
          <w:rStyle w:val="eop"/>
          <w:color w:val="000000"/>
          <w:sz w:val="22"/>
          <w:szCs w:val="22"/>
          <w:lang w:val="en-US"/>
        </w:rPr>
        <w:t xml:space="preserve"> </w:t>
      </w:r>
      <w:r w:rsidR="00166869">
        <w:rPr>
          <w:rStyle w:val="eop"/>
          <w:color w:val="000000"/>
          <w:sz w:val="22"/>
          <w:szCs w:val="22"/>
          <w:lang w:val="en-US"/>
        </w:rPr>
        <w:t xml:space="preserve">An ad-hoc system then is linked </w:t>
      </w:r>
      <w:r w:rsidR="004C29F9">
        <w:rPr>
          <w:rStyle w:val="eop"/>
          <w:color w:val="000000"/>
          <w:sz w:val="22"/>
          <w:szCs w:val="22"/>
          <w:lang w:val="en-US"/>
        </w:rPr>
        <w:t xml:space="preserve">to </w:t>
      </w:r>
      <w:r w:rsidR="00E2560E">
        <w:rPr>
          <w:rStyle w:val="eop"/>
          <w:color w:val="000000"/>
          <w:sz w:val="22"/>
          <w:szCs w:val="22"/>
          <w:lang w:val="en-US"/>
        </w:rPr>
        <w:t xml:space="preserve">a </w:t>
      </w:r>
      <w:r w:rsidR="004C29F9">
        <w:rPr>
          <w:rStyle w:val="eop"/>
          <w:color w:val="000000"/>
          <w:sz w:val="22"/>
          <w:szCs w:val="22"/>
          <w:lang w:val="en-US"/>
        </w:rPr>
        <w:t>linkage system to enable follow up &amp; ascertainment of outcomes recorded in the health databases covered by the system</w:t>
      </w:r>
      <w:r w:rsidR="00BF0663">
        <w:rPr>
          <w:rStyle w:val="eop"/>
          <w:color w:val="000000"/>
          <w:sz w:val="22"/>
          <w:szCs w:val="22"/>
          <w:lang w:val="en-US"/>
        </w:rPr>
        <w:t>.</w:t>
      </w:r>
      <w:r w:rsidR="007300A0">
        <w:rPr>
          <w:rStyle w:val="eop"/>
          <w:color w:val="000000"/>
          <w:sz w:val="22"/>
          <w:szCs w:val="22"/>
          <w:lang w:val="en-US"/>
        </w:rPr>
        <w:t xml:space="preserve"> </w:t>
      </w:r>
      <w:r w:rsidR="00BF0663">
        <w:rPr>
          <w:rStyle w:val="eop"/>
          <w:color w:val="000000"/>
          <w:sz w:val="22"/>
          <w:szCs w:val="22"/>
          <w:lang w:val="en-US"/>
        </w:rPr>
        <w:t>This type of study would be acceptable</w:t>
      </w:r>
      <w:r w:rsidR="00E2560E">
        <w:rPr>
          <w:rStyle w:val="eop"/>
          <w:color w:val="000000"/>
          <w:sz w:val="22"/>
          <w:szCs w:val="22"/>
          <w:lang w:val="en-US"/>
        </w:rPr>
        <w:t>,</w:t>
      </w:r>
      <w:r w:rsidR="00BF0663">
        <w:rPr>
          <w:rStyle w:val="eop"/>
          <w:color w:val="000000"/>
          <w:sz w:val="22"/>
          <w:szCs w:val="22"/>
          <w:lang w:val="en-US"/>
        </w:rPr>
        <w:t xml:space="preserve"> </w:t>
      </w:r>
      <w:r w:rsidR="00E2560E">
        <w:rPr>
          <w:rStyle w:val="eop"/>
          <w:color w:val="000000"/>
          <w:sz w:val="22"/>
          <w:szCs w:val="22"/>
          <w:lang w:val="en-US"/>
        </w:rPr>
        <w:t>e.g.</w:t>
      </w:r>
      <w:r w:rsidR="00BF0663">
        <w:rPr>
          <w:rStyle w:val="eop"/>
          <w:color w:val="000000"/>
          <w:sz w:val="22"/>
          <w:szCs w:val="22"/>
          <w:lang w:val="en-US"/>
        </w:rPr>
        <w:t xml:space="preserve">, </w:t>
      </w:r>
      <w:r w:rsidR="00E2560E">
        <w:rPr>
          <w:rStyle w:val="eop"/>
          <w:color w:val="000000"/>
          <w:sz w:val="22"/>
          <w:szCs w:val="22"/>
          <w:lang w:val="en-US"/>
        </w:rPr>
        <w:t>an</w:t>
      </w:r>
      <w:r w:rsidR="00BF0663">
        <w:rPr>
          <w:rStyle w:val="eop"/>
          <w:color w:val="000000"/>
          <w:sz w:val="22"/>
          <w:szCs w:val="22"/>
          <w:lang w:val="en-US"/>
        </w:rPr>
        <w:t xml:space="preserve"> RCT requiring a long term follow up for cases like stroke, </w:t>
      </w:r>
      <w:r w:rsidR="00A17BB5">
        <w:rPr>
          <w:rStyle w:val="eop"/>
          <w:color w:val="000000"/>
          <w:sz w:val="22"/>
          <w:szCs w:val="22"/>
          <w:lang w:val="en-US"/>
        </w:rPr>
        <w:t>cancer,</w:t>
      </w:r>
      <w:r w:rsidR="00BF0663">
        <w:rPr>
          <w:rStyle w:val="eop"/>
          <w:color w:val="000000"/>
          <w:sz w:val="22"/>
          <w:szCs w:val="22"/>
          <w:lang w:val="en-US"/>
        </w:rPr>
        <w:t xml:space="preserve"> </w:t>
      </w:r>
      <w:r w:rsidR="0051423B">
        <w:rPr>
          <w:rStyle w:val="eop"/>
          <w:color w:val="000000"/>
          <w:sz w:val="22"/>
          <w:szCs w:val="22"/>
          <w:lang w:val="en-US"/>
        </w:rPr>
        <w:t xml:space="preserve">or death. </w:t>
      </w:r>
    </w:p>
    <w:p w14:paraId="4D0CA07F" w14:textId="4C427DCE" w:rsidR="006441D9" w:rsidRDefault="006441D9" w:rsidP="00606539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000000"/>
          <w:sz w:val="22"/>
          <w:szCs w:val="22"/>
          <w:lang w:val="en-US"/>
        </w:rPr>
      </w:pPr>
      <w:r>
        <w:rPr>
          <w:rStyle w:val="eop"/>
          <w:b/>
          <w:bCs/>
          <w:color w:val="000000"/>
          <w:sz w:val="22"/>
          <w:szCs w:val="22"/>
          <w:lang w:val="en-US"/>
        </w:rPr>
        <w:t>Advantages:</w:t>
      </w:r>
      <w:r>
        <w:rPr>
          <w:color w:val="000000"/>
          <w:sz w:val="22"/>
          <w:szCs w:val="22"/>
          <w:lang w:val="en-US"/>
        </w:rPr>
        <w:t xml:space="preserve"> Multiple outcomes can be studied related to </w:t>
      </w:r>
      <w:r w:rsidR="001730CA">
        <w:rPr>
          <w:color w:val="000000"/>
          <w:sz w:val="22"/>
          <w:szCs w:val="22"/>
          <w:lang w:val="en-US"/>
        </w:rPr>
        <w:t xml:space="preserve">a risk factor. </w:t>
      </w:r>
    </w:p>
    <w:p w14:paraId="51687529" w14:textId="2A532917" w:rsidR="00651130" w:rsidRDefault="001730CA" w:rsidP="00606539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000000"/>
          <w:sz w:val="22"/>
          <w:szCs w:val="22"/>
          <w:lang w:val="en-US"/>
        </w:rPr>
      </w:pPr>
      <w:r w:rsidRPr="001730CA">
        <w:rPr>
          <w:b/>
          <w:bCs/>
          <w:color w:val="000000"/>
          <w:sz w:val="22"/>
          <w:szCs w:val="22"/>
          <w:lang w:val="en-US"/>
        </w:rPr>
        <w:t xml:space="preserve">Limitation: </w:t>
      </w:r>
      <w:r w:rsidRPr="001730CA">
        <w:rPr>
          <w:color w:val="000000"/>
          <w:sz w:val="22"/>
          <w:szCs w:val="22"/>
          <w:lang w:val="en-US"/>
        </w:rPr>
        <w:t>Expensive to conduct</w:t>
      </w:r>
      <w:r w:rsidR="00E2560E">
        <w:rPr>
          <w:color w:val="000000"/>
          <w:sz w:val="22"/>
          <w:szCs w:val="22"/>
          <w:lang w:val="en-US"/>
        </w:rPr>
        <w:t>.</w:t>
      </w:r>
      <w:r w:rsidRPr="001730CA">
        <w:rPr>
          <w:color w:val="000000"/>
          <w:sz w:val="22"/>
          <w:szCs w:val="22"/>
          <w:lang w:val="en-US"/>
        </w:rPr>
        <w:t xml:space="preserve"> </w:t>
      </w:r>
      <w:r w:rsidR="00E2560E">
        <w:rPr>
          <w:color w:val="000000"/>
          <w:sz w:val="22"/>
          <w:szCs w:val="22"/>
          <w:lang w:val="en-US"/>
        </w:rPr>
        <w:t>L</w:t>
      </w:r>
      <w:r w:rsidRPr="001730CA">
        <w:rPr>
          <w:color w:val="000000"/>
          <w:sz w:val="22"/>
          <w:szCs w:val="22"/>
          <w:lang w:val="en-US"/>
        </w:rPr>
        <w:t>ess control over the variables throughout the research</w:t>
      </w:r>
      <w:r>
        <w:rPr>
          <w:color w:val="000000"/>
          <w:sz w:val="22"/>
          <w:szCs w:val="22"/>
          <w:lang w:val="en-US"/>
        </w:rPr>
        <w:t>.</w:t>
      </w:r>
    </w:p>
    <w:p w14:paraId="535C27FA" w14:textId="11768CBF" w:rsidR="00606539" w:rsidRDefault="00606539" w:rsidP="00606539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000000"/>
          <w:sz w:val="22"/>
          <w:szCs w:val="22"/>
          <w:lang w:val="en-US"/>
        </w:rPr>
      </w:pPr>
    </w:p>
    <w:p w14:paraId="0C023695" w14:textId="77777777" w:rsidR="00606539" w:rsidRPr="0051423B" w:rsidRDefault="00606539" w:rsidP="00606539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000000"/>
          <w:sz w:val="22"/>
          <w:szCs w:val="22"/>
          <w:lang w:val="en-US"/>
        </w:rPr>
      </w:pPr>
    </w:p>
    <w:p w14:paraId="38788BDB" w14:textId="0A2E68FD" w:rsidR="00F466E8" w:rsidRPr="000E21A4" w:rsidRDefault="00F466E8" w:rsidP="00F242A0">
      <w:pPr>
        <w:numPr>
          <w:ilvl w:val="0"/>
          <w:numId w:val="4"/>
        </w:numPr>
        <w:spacing w:line="480" w:lineRule="auto"/>
        <w:ind w:left="0" w:hanging="426"/>
        <w:jc w:val="both"/>
        <w:rPr>
          <w:b/>
        </w:rPr>
      </w:pPr>
      <w:r w:rsidRPr="000E21A4">
        <w:rPr>
          <w:b/>
        </w:rPr>
        <w:t xml:space="preserve">The Department of Health has commissioned you to undertake an evaluation of the hospital </w:t>
      </w:r>
      <w:r w:rsidR="004B173F">
        <w:rPr>
          <w:b/>
        </w:rPr>
        <w:t>'</w:t>
      </w:r>
      <w:r w:rsidRPr="000E21A4">
        <w:rPr>
          <w:b/>
        </w:rPr>
        <w:t>burden</w:t>
      </w:r>
      <w:r w:rsidR="004B173F">
        <w:rPr>
          <w:b/>
        </w:rPr>
        <w:t>'</w:t>
      </w:r>
      <w:r w:rsidRPr="000E21A4">
        <w:rPr>
          <w:b/>
        </w:rPr>
        <w:t xml:space="preserve"> resulting from type II diabetes mellitus from 2010-2019 in Wales.</w:t>
      </w:r>
      <w:r w:rsidR="007300A0">
        <w:rPr>
          <w:b/>
        </w:rPr>
        <w:t xml:space="preserve"> </w:t>
      </w:r>
      <w:r w:rsidRPr="000E21A4">
        <w:rPr>
          <w:b/>
        </w:rPr>
        <w:t xml:space="preserve">You have been given a merged type </w:t>
      </w:r>
      <w:r w:rsidR="002C4C4D" w:rsidRPr="000E21A4">
        <w:rPr>
          <w:b/>
        </w:rPr>
        <w:t>3</w:t>
      </w:r>
      <w:r w:rsidRPr="000E21A4">
        <w:rPr>
          <w:b/>
        </w:rPr>
        <w:t xml:space="preserve"> data file comprising whole-population administrative hospital separation records (</w:t>
      </w:r>
      <w:r w:rsidRPr="000E21A4">
        <w:rPr>
          <w:b/>
          <w:i/>
        </w:rPr>
        <w:t>HMDSdata</w:t>
      </w:r>
      <w:r w:rsidRPr="000E21A4">
        <w:rPr>
          <w:b/>
        </w:rPr>
        <w:t>) and death registrations (</w:t>
      </w:r>
      <w:commentRangeStart w:id="80"/>
      <w:r w:rsidRPr="000E21A4">
        <w:rPr>
          <w:b/>
          <w:i/>
        </w:rPr>
        <w:t>Dthdata</w:t>
      </w:r>
      <w:commentRangeEnd w:id="80"/>
      <w:r w:rsidR="008D120C">
        <w:rPr>
          <w:rStyle w:val="CommentReference"/>
        </w:rPr>
        <w:commentReference w:id="80"/>
      </w:r>
      <w:r w:rsidRPr="000E21A4">
        <w:rPr>
          <w:b/>
        </w:rPr>
        <w:t>).</w:t>
      </w:r>
    </w:p>
    <w:p w14:paraId="039A1C64" w14:textId="77777777" w:rsidR="00F466E8" w:rsidRPr="00BB6E84" w:rsidRDefault="00F466E8" w:rsidP="00606539">
      <w:pPr>
        <w:spacing w:line="480" w:lineRule="auto"/>
        <w:ind w:hanging="426"/>
        <w:jc w:val="both"/>
        <w:rPr>
          <w:bCs/>
        </w:rPr>
      </w:pPr>
    </w:p>
    <w:p w14:paraId="4A3FD4E9" w14:textId="065C1C23" w:rsidR="00F466E8" w:rsidRPr="00BB6E84" w:rsidRDefault="00F466E8" w:rsidP="00606539">
      <w:pPr>
        <w:pStyle w:val="BodyTextIndent"/>
        <w:spacing w:line="480" w:lineRule="auto"/>
        <w:ind w:left="993" w:hanging="993"/>
        <w:jc w:val="both"/>
      </w:pPr>
      <w:r w:rsidRPr="00BB6E84">
        <w:t xml:space="preserve">Assume that your file has the following variables and covers the period </w:t>
      </w:r>
      <w:r w:rsidRPr="00BB6E84">
        <w:rPr>
          <w:bCs/>
        </w:rPr>
        <w:t>1</w:t>
      </w:r>
      <w:r w:rsidRPr="00BB6E84">
        <w:rPr>
          <w:bCs/>
          <w:vertAlign w:val="superscript"/>
        </w:rPr>
        <w:t>st</w:t>
      </w:r>
      <w:r w:rsidRPr="00BB6E84">
        <w:rPr>
          <w:bCs/>
        </w:rPr>
        <w:t xml:space="preserve"> January 2005 to 31</w:t>
      </w:r>
      <w:r w:rsidRPr="00BB6E84">
        <w:rPr>
          <w:bCs/>
          <w:vertAlign w:val="superscript"/>
        </w:rPr>
        <w:t>st</w:t>
      </w:r>
      <w:r w:rsidR="002C4C4D" w:rsidRPr="00BB6E84">
        <w:rPr>
          <w:bCs/>
        </w:rPr>
        <w:t xml:space="preserve"> </w:t>
      </w:r>
      <w:r w:rsidRPr="00BB6E84">
        <w:rPr>
          <w:bCs/>
        </w:rPr>
        <w:t>December</w:t>
      </w:r>
      <w:r w:rsidR="00606539">
        <w:rPr>
          <w:bCs/>
        </w:rPr>
        <w:t xml:space="preserve"> </w:t>
      </w:r>
      <w:r w:rsidRPr="00BB6E84">
        <w:rPr>
          <w:bCs/>
        </w:rPr>
        <w:t>2019</w:t>
      </w:r>
      <w:r w:rsidRPr="00BB6E84">
        <w:t>:</w:t>
      </w:r>
    </w:p>
    <w:p w14:paraId="0DD7CB69" w14:textId="2D42C405" w:rsidR="00F466E8" w:rsidRPr="00BB6E84" w:rsidRDefault="00F466E8" w:rsidP="00606539">
      <w:pPr>
        <w:pStyle w:val="BodyTextIndent"/>
        <w:spacing w:after="0" w:line="480" w:lineRule="auto"/>
        <w:ind w:left="567" w:hanging="567"/>
        <w:jc w:val="both"/>
      </w:pPr>
      <w:r w:rsidRPr="00BB6E84">
        <w:rPr>
          <w:b/>
        </w:rPr>
        <w:t>Rootlpno:</w:t>
      </w:r>
      <w:r w:rsidRPr="00BB6E84">
        <w:tab/>
        <w:t xml:space="preserve">unique </w:t>
      </w:r>
      <w:r w:rsidR="0054488F" w:rsidRPr="00BB6E84">
        <w:t xml:space="preserve">encrypted </w:t>
      </w:r>
      <w:r w:rsidRPr="00BB6E84">
        <w:t>person ID</w:t>
      </w:r>
    </w:p>
    <w:p w14:paraId="5082A3F8" w14:textId="61EB73F8" w:rsidR="00F466E8" w:rsidRPr="00BB6E84" w:rsidRDefault="002C4C4D" w:rsidP="00606539">
      <w:pPr>
        <w:pStyle w:val="BodyTextIndent"/>
        <w:spacing w:after="0" w:line="480" w:lineRule="auto"/>
        <w:ind w:left="567" w:hanging="567"/>
        <w:jc w:val="both"/>
      </w:pPr>
      <w:r w:rsidRPr="00BB6E84">
        <w:rPr>
          <w:b/>
        </w:rPr>
        <w:t>D</w:t>
      </w:r>
      <w:r w:rsidR="008D03A3" w:rsidRPr="00BB6E84">
        <w:rPr>
          <w:b/>
        </w:rPr>
        <w:t>iab</w:t>
      </w:r>
      <w:r w:rsidRPr="00BB6E84">
        <w:rPr>
          <w:b/>
        </w:rPr>
        <w:t>_</w:t>
      </w:r>
      <w:r w:rsidR="008D03A3" w:rsidRPr="00BB6E84">
        <w:rPr>
          <w:b/>
        </w:rPr>
        <w:t>a</w:t>
      </w:r>
      <w:r w:rsidRPr="00BB6E84">
        <w:rPr>
          <w:b/>
        </w:rPr>
        <w:t>dm</w:t>
      </w:r>
      <w:r w:rsidR="00F466E8" w:rsidRPr="00BB6E84">
        <w:rPr>
          <w:b/>
        </w:rPr>
        <w:t>:</w:t>
      </w:r>
      <w:r w:rsidR="00F466E8" w:rsidRPr="00BB6E84">
        <w:tab/>
        <w:t xml:space="preserve">date of hospital </w:t>
      </w:r>
      <w:r w:rsidRPr="00BB6E84">
        <w:t>admission</w:t>
      </w:r>
      <w:r w:rsidR="00F466E8" w:rsidRPr="00BB6E84">
        <w:t xml:space="preserve"> indicating </w:t>
      </w:r>
      <w:r w:rsidRPr="00BB6E84">
        <w:t>type II diabetes</w:t>
      </w:r>
      <w:r w:rsidR="00F466E8" w:rsidRPr="00BB6E84">
        <w:t xml:space="preserve"> </w:t>
      </w:r>
      <w:r w:rsidR="0054488F" w:rsidRPr="00BB6E84">
        <w:t xml:space="preserve">as the principal diagnosis </w:t>
      </w:r>
      <w:r w:rsidR="00F466E8" w:rsidRPr="00BB6E84">
        <w:t>(otherwise blank)</w:t>
      </w:r>
    </w:p>
    <w:p w14:paraId="2608109C" w14:textId="4D3A11AA" w:rsidR="002C4C4D" w:rsidRPr="00BB6E84" w:rsidRDefault="002C4C4D" w:rsidP="00606539">
      <w:pPr>
        <w:pStyle w:val="BodyTextIndent"/>
        <w:spacing w:after="0" w:line="480" w:lineRule="auto"/>
        <w:ind w:left="567" w:hanging="567"/>
        <w:jc w:val="both"/>
      </w:pPr>
      <w:r w:rsidRPr="00BB6E84">
        <w:rPr>
          <w:b/>
          <w:bCs/>
        </w:rPr>
        <w:t>D</w:t>
      </w:r>
      <w:r w:rsidR="008D03A3" w:rsidRPr="00BB6E84">
        <w:rPr>
          <w:b/>
          <w:bCs/>
        </w:rPr>
        <w:t>iab</w:t>
      </w:r>
      <w:r w:rsidRPr="00BB6E84">
        <w:rPr>
          <w:b/>
          <w:bCs/>
        </w:rPr>
        <w:t>_</w:t>
      </w:r>
      <w:r w:rsidR="008D03A3" w:rsidRPr="00BB6E84">
        <w:rPr>
          <w:b/>
          <w:bCs/>
        </w:rPr>
        <w:t>s</w:t>
      </w:r>
      <w:r w:rsidRPr="00BB6E84">
        <w:rPr>
          <w:b/>
          <w:bCs/>
        </w:rPr>
        <w:t>ep:</w:t>
      </w:r>
      <w:r w:rsidR="0054488F" w:rsidRPr="00BB6E84">
        <w:rPr>
          <w:b/>
          <w:bCs/>
        </w:rPr>
        <w:tab/>
      </w:r>
      <w:r w:rsidRPr="00BB6E84">
        <w:t xml:space="preserve">date of hospital discharge </w:t>
      </w:r>
      <w:r w:rsidR="0054488F" w:rsidRPr="00BB6E84">
        <w:t xml:space="preserve">for hospital records </w:t>
      </w:r>
      <w:r w:rsidRPr="00BB6E84">
        <w:t xml:space="preserve">indicating type II diabetes </w:t>
      </w:r>
      <w:r w:rsidR="0054488F" w:rsidRPr="00BB6E84">
        <w:t xml:space="preserve">as the principal admitting diagnosis </w:t>
      </w:r>
      <w:r w:rsidRPr="00BB6E84">
        <w:t>(otherwise blank)</w:t>
      </w:r>
    </w:p>
    <w:p w14:paraId="3ED93DEE" w14:textId="00ED05BD" w:rsidR="00F466E8" w:rsidRPr="00BB6E84" w:rsidRDefault="00F466E8" w:rsidP="00606539">
      <w:pPr>
        <w:pStyle w:val="BodyTextIndent"/>
        <w:spacing w:after="0" w:line="480" w:lineRule="auto"/>
        <w:ind w:left="567" w:hanging="567"/>
        <w:jc w:val="both"/>
      </w:pPr>
      <w:r w:rsidRPr="00BB6E84">
        <w:rPr>
          <w:b/>
        </w:rPr>
        <w:t>Death:</w:t>
      </w:r>
      <w:r w:rsidRPr="00BB6E84">
        <w:tab/>
        <w:t>date of death (blank if still alive at the end of the observation period)</w:t>
      </w:r>
    </w:p>
    <w:p w14:paraId="4BA8EB2E" w14:textId="03B3307A" w:rsidR="00606539" w:rsidRPr="0046009C" w:rsidRDefault="00F466E8" w:rsidP="0046009C">
      <w:pPr>
        <w:tabs>
          <w:tab w:val="left" w:pos="2520"/>
        </w:tabs>
        <w:spacing w:line="480" w:lineRule="auto"/>
        <w:ind w:hanging="426"/>
        <w:jc w:val="both"/>
        <w:rPr>
          <w:bCs/>
        </w:rPr>
      </w:pPr>
      <w:r w:rsidRPr="00BB6E84">
        <w:rPr>
          <w:bCs/>
        </w:rPr>
        <w:tab/>
        <w:t xml:space="preserve">Write </w:t>
      </w:r>
      <w:r w:rsidRPr="00BB6E84">
        <w:t xml:space="preserve">out </w:t>
      </w:r>
      <w:r w:rsidRPr="00BB6E84">
        <w:rPr>
          <w:u w:val="single"/>
        </w:rPr>
        <w:t>documented</w:t>
      </w:r>
      <w:r w:rsidRPr="00BB6E84">
        <w:t xml:space="preserve"> syntax (in SPSS, SAS, Stata, or R) that you would use to perform the following tasks:</w:t>
      </w:r>
    </w:p>
    <w:p w14:paraId="69D8658A" w14:textId="657403A8" w:rsidR="00455DEF" w:rsidRPr="00455DEF" w:rsidRDefault="00455DEF" w:rsidP="00606539">
      <w:pPr>
        <w:ind w:left="284" w:hanging="284"/>
        <w:jc w:val="both"/>
        <w:rPr>
          <w:rFonts w:ascii="Consolas" w:hAnsi="Consolas" w:cs="Consolas"/>
        </w:rPr>
      </w:pPr>
      <w:r w:rsidRPr="00455DEF">
        <w:rPr>
          <w:rFonts w:ascii="Consolas" w:hAnsi="Consolas" w:cs="Consolas"/>
        </w:rPr>
        <w:lastRenderedPageBreak/>
        <w:t xml:space="preserve">Load the required packages </w:t>
      </w:r>
    </w:p>
    <w:p w14:paraId="693BEEAF" w14:textId="59E1B525" w:rsidR="00455DEF" w:rsidRPr="00776FF4" w:rsidRDefault="00455DEF" w:rsidP="00606539">
      <w:pPr>
        <w:ind w:left="284" w:hanging="284"/>
        <w:jc w:val="both"/>
        <w:rPr>
          <w:rFonts w:ascii="Consolas" w:hAnsi="Consolas" w:cs="Consolas"/>
        </w:rPr>
      </w:pPr>
      <w:r w:rsidRPr="00455DEF">
        <w:rPr>
          <w:rFonts w:ascii="Consolas" w:hAnsi="Consolas" w:cs="Consolas"/>
          <w:b/>
          <w:bCs/>
        </w:rPr>
        <w:t>library(tidyverse)</w:t>
      </w:r>
      <w:r w:rsidR="00776FF4">
        <w:rPr>
          <w:rFonts w:ascii="Consolas" w:hAnsi="Consolas" w:cs="Consolas"/>
          <w:b/>
          <w:bCs/>
        </w:rPr>
        <w:t xml:space="preserve">- </w:t>
      </w:r>
      <w:r w:rsidR="00776FF4" w:rsidRPr="00776FF4">
        <w:rPr>
          <w:rFonts w:ascii="Consolas" w:hAnsi="Consolas" w:cs="Consolas"/>
        </w:rPr>
        <w:t>For Data Structurin</w:t>
      </w:r>
      <w:r w:rsidR="00776FF4">
        <w:rPr>
          <w:rFonts w:ascii="Consolas" w:hAnsi="Consolas" w:cs="Consolas"/>
        </w:rPr>
        <w:t>g.</w:t>
      </w:r>
    </w:p>
    <w:p w14:paraId="3B40A044" w14:textId="5529232C" w:rsidR="00455DEF" w:rsidRPr="00455DEF" w:rsidRDefault="00455DEF" w:rsidP="00606539">
      <w:pPr>
        <w:jc w:val="both"/>
        <w:rPr>
          <w:rFonts w:ascii="Consolas" w:hAnsi="Consolas" w:cs="Consolas"/>
        </w:rPr>
      </w:pPr>
      <w:r w:rsidRPr="00455DEF">
        <w:rPr>
          <w:rFonts w:ascii="Consolas" w:hAnsi="Consolas" w:cs="Consolas"/>
          <w:b/>
          <w:bCs/>
        </w:rPr>
        <w:t>library(</w:t>
      </w:r>
      <w:r w:rsidR="00A17BB5" w:rsidRPr="00455DEF">
        <w:rPr>
          <w:rFonts w:ascii="Consolas" w:hAnsi="Consolas" w:cs="Consolas"/>
          <w:b/>
          <w:bCs/>
        </w:rPr>
        <w:t>magrittr)</w:t>
      </w:r>
      <w:r w:rsidR="00A17BB5" w:rsidRPr="00455DEF">
        <w:rPr>
          <w:rFonts w:ascii="Consolas" w:hAnsi="Consolas" w:cs="Consolas"/>
        </w:rPr>
        <w:t xml:space="preserve"> -</w:t>
      </w:r>
      <w:r w:rsidRPr="00455DEF">
        <w:rPr>
          <w:rFonts w:ascii="Consolas" w:hAnsi="Consolas" w:cs="Consolas"/>
        </w:rPr>
        <w:t xml:space="preserve"> For new </w:t>
      </w:r>
      <w:r w:rsidR="004B173F">
        <w:rPr>
          <w:rFonts w:ascii="Consolas" w:hAnsi="Consolas" w:cs="Consolas"/>
        </w:rPr>
        <w:t>"</w:t>
      </w:r>
      <w:r w:rsidRPr="00455DEF">
        <w:rPr>
          <w:rFonts w:ascii="Consolas" w:hAnsi="Consolas" w:cs="Consolas"/>
        </w:rPr>
        <w:t>pipe</w:t>
      </w:r>
      <w:r w:rsidR="004B173F">
        <w:rPr>
          <w:rFonts w:ascii="Consolas" w:hAnsi="Consolas" w:cs="Consolas"/>
        </w:rPr>
        <w:t>"</w:t>
      </w:r>
      <w:r w:rsidRPr="00455DEF">
        <w:rPr>
          <w:rFonts w:ascii="Consolas" w:hAnsi="Consolas" w:cs="Consolas"/>
        </w:rPr>
        <w:t>-like operator, %&gt;%, with which you may pipe a value forward into an expression or function call</w:t>
      </w:r>
    </w:p>
    <w:p w14:paraId="7AEDDBC0" w14:textId="591F38E6" w:rsidR="00455DEF" w:rsidRPr="00455DEF" w:rsidRDefault="00455DEF" w:rsidP="00606539">
      <w:pPr>
        <w:ind w:left="284" w:hanging="284"/>
        <w:jc w:val="both"/>
        <w:rPr>
          <w:rFonts w:ascii="Consolas" w:hAnsi="Consolas" w:cs="Consolas"/>
          <w:b/>
          <w:bCs/>
        </w:rPr>
      </w:pPr>
      <w:r w:rsidRPr="00455DEF">
        <w:rPr>
          <w:rFonts w:ascii="Consolas" w:hAnsi="Consolas" w:cs="Consolas"/>
          <w:b/>
          <w:bCs/>
        </w:rPr>
        <w:t xml:space="preserve">library(lubridate) – </w:t>
      </w:r>
      <w:r w:rsidR="00A17BB5" w:rsidRPr="00455DEF">
        <w:rPr>
          <w:rFonts w:ascii="Consolas" w:hAnsi="Consolas" w:cs="Consolas"/>
        </w:rPr>
        <w:t>For dates</w:t>
      </w:r>
      <w:r w:rsidRPr="00455DEF">
        <w:rPr>
          <w:rFonts w:ascii="Consolas" w:hAnsi="Consolas" w:cs="Consolas"/>
        </w:rPr>
        <w:t xml:space="preserve"> and times</w:t>
      </w:r>
    </w:p>
    <w:p w14:paraId="1F52F656" w14:textId="08BBAF15" w:rsidR="00455DEF" w:rsidRDefault="00455DEF" w:rsidP="00606539">
      <w:pPr>
        <w:ind w:left="284" w:hanging="284"/>
        <w:jc w:val="both"/>
        <w:rPr>
          <w:rFonts w:ascii="Consolas" w:hAnsi="Consolas" w:cs="Consolas"/>
          <w:b/>
          <w:bCs/>
        </w:rPr>
      </w:pPr>
      <w:r w:rsidRPr="00455DEF">
        <w:rPr>
          <w:rFonts w:ascii="Consolas" w:hAnsi="Consolas" w:cs="Consolas"/>
          <w:b/>
          <w:bCs/>
        </w:rPr>
        <w:t>library(psych)</w:t>
      </w:r>
      <w:r w:rsidRPr="00455DEF">
        <w:rPr>
          <w:rFonts w:ascii="Consolas" w:hAnsi="Consolas" w:cs="Consolas"/>
        </w:rPr>
        <w:t xml:space="preserve"> - Multivariate analysis </w:t>
      </w:r>
    </w:p>
    <w:p w14:paraId="6C7F7F9C" w14:textId="77777777" w:rsidR="00776FF4" w:rsidRDefault="00776FF4" w:rsidP="00606539">
      <w:pPr>
        <w:ind w:left="284" w:hanging="284"/>
        <w:jc w:val="both"/>
        <w:rPr>
          <w:rFonts w:ascii="Consolas" w:hAnsi="Consolas" w:cs="Consolas"/>
          <w:b/>
          <w:bCs/>
        </w:rPr>
      </w:pPr>
    </w:p>
    <w:p w14:paraId="541A8FB0" w14:textId="55B8A48C" w:rsidR="00455DEF" w:rsidRDefault="00455DEF" w:rsidP="00606539">
      <w:pPr>
        <w:ind w:left="284" w:hanging="284"/>
        <w:jc w:val="both"/>
        <w:rPr>
          <w:b/>
        </w:rPr>
      </w:pPr>
      <w:r w:rsidRPr="00776FF4">
        <w:rPr>
          <w:rFonts w:ascii="Consolas" w:hAnsi="Consolas" w:cs="Consolas"/>
          <w:b/>
          <w:bCs/>
        </w:rPr>
        <w:t xml:space="preserve">Load the </w:t>
      </w:r>
      <w:r w:rsidRPr="00776FF4">
        <w:rPr>
          <w:b/>
        </w:rPr>
        <w:t xml:space="preserve">HMDSdata into the R studio </w:t>
      </w:r>
    </w:p>
    <w:p w14:paraId="7F85E302" w14:textId="29E03842" w:rsidR="00302792" w:rsidRPr="00302792" w:rsidRDefault="00302792" w:rsidP="00302792">
      <w:pPr>
        <w:ind w:left="284" w:hanging="284"/>
        <w:jc w:val="both"/>
        <w:rPr>
          <w:rFonts w:ascii="Consolas" w:hAnsi="Consolas" w:cs="Consolas"/>
          <w:lang w:val="en-GB"/>
        </w:rPr>
      </w:pPr>
      <w:proofErr w:type="gramStart"/>
      <w:r w:rsidRPr="00302792">
        <w:rPr>
          <w:rFonts w:ascii="Consolas" w:hAnsi="Consolas" w:cs="Consolas"/>
          <w:lang w:val="en-GB"/>
        </w:rPr>
        <w:t>load(</w:t>
      </w:r>
      <w:proofErr w:type="gramEnd"/>
      <w:r w:rsidRPr="00302792">
        <w:rPr>
          <w:rFonts w:ascii="Consolas" w:hAnsi="Consolas" w:cs="Consolas"/>
          <w:lang w:val="en-GB"/>
        </w:rPr>
        <w:t>here::here('data/</w:t>
      </w:r>
      <w:r w:rsidRPr="00302792">
        <w:rPr>
          <w:i/>
        </w:rPr>
        <w:t xml:space="preserve"> HMDSdata</w:t>
      </w:r>
      <w:r w:rsidRPr="00302792">
        <w:rPr>
          <w:rFonts w:ascii="Consolas" w:hAnsi="Consolas" w:cs="Consolas"/>
          <w:lang w:val="en-GB"/>
        </w:rPr>
        <w:t>.RData'))</w:t>
      </w:r>
    </w:p>
    <w:p w14:paraId="278D8134" w14:textId="4968933C" w:rsidR="00302792" w:rsidRPr="00302792" w:rsidRDefault="00302792" w:rsidP="00606539">
      <w:pPr>
        <w:ind w:left="284" w:hanging="284"/>
        <w:jc w:val="both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head(</w:t>
      </w:r>
      <w:proofErr w:type="gramEnd"/>
      <w:r>
        <w:rPr>
          <w:rFonts w:ascii="Consolas" w:hAnsi="Consolas" w:cs="Consolas"/>
        </w:rPr>
        <w:t>HMDSdata)</w:t>
      </w:r>
    </w:p>
    <w:p w14:paraId="115FA262" w14:textId="77777777" w:rsidR="00F466E8" w:rsidRPr="00BB6E84" w:rsidRDefault="00F466E8" w:rsidP="00606539">
      <w:pPr>
        <w:spacing w:after="60"/>
        <w:ind w:hanging="426"/>
        <w:jc w:val="both"/>
      </w:pPr>
    </w:p>
    <w:p w14:paraId="6DAFB4EE" w14:textId="312CA3BD" w:rsidR="002C4C4D" w:rsidRPr="00850424" w:rsidRDefault="00F466E8" w:rsidP="00F242A0">
      <w:pPr>
        <w:pStyle w:val="ListParagraph"/>
        <w:numPr>
          <w:ilvl w:val="0"/>
          <w:numId w:val="3"/>
        </w:numPr>
        <w:spacing w:after="160"/>
        <w:ind w:left="0" w:hanging="426"/>
        <w:contextualSpacing w:val="0"/>
        <w:jc w:val="both"/>
        <w:rPr>
          <w:rFonts w:ascii="Consolas" w:hAnsi="Consolas" w:cs="Consolas"/>
          <w:b/>
          <w:bCs/>
        </w:rPr>
      </w:pPr>
      <w:r w:rsidRPr="00850424">
        <w:rPr>
          <w:rFonts w:ascii="Consolas" w:hAnsi="Consolas" w:cs="Consolas"/>
          <w:b/>
          <w:bCs/>
        </w:rPr>
        <w:t xml:space="preserve">Determine the total number of </w:t>
      </w:r>
      <w:r w:rsidR="002C4C4D" w:rsidRPr="00850424">
        <w:rPr>
          <w:rFonts w:ascii="Consolas" w:hAnsi="Consolas" w:cs="Consolas"/>
          <w:b/>
          <w:bCs/>
        </w:rPr>
        <w:t xml:space="preserve">patients admitted to </w:t>
      </w:r>
      <w:r w:rsidR="00E2560E">
        <w:rPr>
          <w:rFonts w:ascii="Consolas" w:hAnsi="Consolas" w:cs="Consolas"/>
          <w:b/>
          <w:bCs/>
        </w:rPr>
        <w:t xml:space="preserve">the </w:t>
      </w:r>
      <w:r w:rsidR="002C4C4D" w:rsidRPr="00850424">
        <w:rPr>
          <w:rFonts w:ascii="Consolas" w:hAnsi="Consolas" w:cs="Consolas"/>
          <w:b/>
          <w:bCs/>
        </w:rPr>
        <w:t>hospital from 2005-</w:t>
      </w:r>
      <w:r w:rsidR="00E2560E">
        <w:rPr>
          <w:rFonts w:ascii="Consolas" w:hAnsi="Consolas" w:cs="Consolas"/>
          <w:b/>
          <w:bCs/>
        </w:rPr>
        <w:t xml:space="preserve">to </w:t>
      </w:r>
      <w:r w:rsidR="002C4C4D" w:rsidRPr="00850424">
        <w:rPr>
          <w:rFonts w:ascii="Consolas" w:hAnsi="Consolas" w:cs="Consolas"/>
          <w:b/>
          <w:bCs/>
        </w:rPr>
        <w:t xml:space="preserve">2019 with a </w:t>
      </w:r>
      <w:r w:rsidR="0054488F" w:rsidRPr="00850424">
        <w:rPr>
          <w:rFonts w:ascii="Consolas" w:hAnsi="Consolas" w:cs="Consolas"/>
          <w:b/>
          <w:bCs/>
        </w:rPr>
        <w:t xml:space="preserve">principal </w:t>
      </w:r>
      <w:r w:rsidR="002C4C4D" w:rsidRPr="00850424">
        <w:rPr>
          <w:rFonts w:ascii="Consolas" w:hAnsi="Consolas" w:cs="Consolas"/>
          <w:b/>
          <w:bCs/>
        </w:rPr>
        <w:t>diagnosis of type II diabetes</w:t>
      </w:r>
      <w:r w:rsidR="007D1FC9" w:rsidRPr="00850424">
        <w:rPr>
          <w:rFonts w:ascii="Consolas" w:hAnsi="Consolas" w:cs="Consolas"/>
          <w:b/>
          <w:bCs/>
        </w:rPr>
        <w:t xml:space="preserve">. </w:t>
      </w:r>
    </w:p>
    <w:p w14:paraId="2F7570C5" w14:textId="77777777" w:rsidR="0088627D" w:rsidRPr="00850424" w:rsidRDefault="0088627D" w:rsidP="00606539">
      <w:pPr>
        <w:spacing w:after="16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>Number of patients with diabetes from 2005-</w:t>
      </w:r>
      <w:commentRangeStart w:id="81"/>
      <w:r w:rsidRPr="00850424">
        <w:rPr>
          <w:rFonts w:ascii="Consolas" w:hAnsi="Consolas" w:cs="Consolas"/>
        </w:rPr>
        <w:t>2019</w:t>
      </w:r>
      <w:commentRangeEnd w:id="81"/>
      <w:r w:rsidR="008D120C">
        <w:rPr>
          <w:rStyle w:val="CommentReference"/>
        </w:rPr>
        <w:commentReference w:id="81"/>
      </w:r>
      <w:r w:rsidRPr="00850424">
        <w:rPr>
          <w:rFonts w:ascii="Consolas" w:hAnsi="Consolas" w:cs="Consolas"/>
        </w:rPr>
        <w:t>:</w:t>
      </w:r>
    </w:p>
    <w:p w14:paraId="63E46A89" w14:textId="77777777" w:rsidR="0094246F" w:rsidRDefault="0088627D" w:rsidP="00606539">
      <w:pPr>
        <w:spacing w:after="160"/>
        <w:jc w:val="both"/>
        <w:rPr>
          <w:rFonts w:ascii="Consolas" w:hAnsi="Consolas" w:cs="Consolas"/>
          <w:i/>
        </w:rPr>
      </w:pPr>
      <w:r w:rsidRPr="00850424">
        <w:rPr>
          <w:rFonts w:ascii="Consolas" w:hAnsi="Consolas" w:cs="Consolas"/>
        </w:rPr>
        <w:t>Numdiab&lt;-(</w:t>
      </w:r>
      <w:r w:rsidRPr="00850424">
        <w:rPr>
          <w:rFonts w:ascii="Consolas" w:hAnsi="Consolas" w:cs="Consolas"/>
          <w:i/>
        </w:rPr>
        <w:t>HMDSdata%&gt;% group_</w:t>
      </w:r>
      <w:r w:rsidR="00A17BB5" w:rsidRPr="00850424">
        <w:rPr>
          <w:rFonts w:ascii="Consolas" w:hAnsi="Consolas" w:cs="Consolas"/>
          <w:i/>
        </w:rPr>
        <w:t>by (</w:t>
      </w:r>
      <w:r w:rsidRPr="00850424">
        <w:rPr>
          <w:rFonts w:ascii="Consolas" w:hAnsi="Consolas" w:cs="Consolas"/>
        </w:rPr>
        <w:t>Rootlpno</w:t>
      </w:r>
      <w:r w:rsidRPr="00850424">
        <w:rPr>
          <w:rFonts w:ascii="Consolas" w:hAnsi="Consolas" w:cs="Consolas"/>
          <w:i/>
        </w:rPr>
        <w:t>)%&gt;%</w:t>
      </w:r>
      <w:r w:rsidR="00606539" w:rsidRPr="00850424">
        <w:rPr>
          <w:rFonts w:ascii="Consolas" w:hAnsi="Consolas" w:cs="Consolas"/>
          <w:i/>
        </w:rPr>
        <w:t>filter (</w:t>
      </w:r>
      <w:r w:rsidR="00A17BB5" w:rsidRPr="00850424">
        <w:rPr>
          <w:rFonts w:ascii="Consolas" w:hAnsi="Consolas" w:cs="Consolas"/>
          <w:i/>
        </w:rPr>
        <w:t xml:space="preserve">! </w:t>
      </w:r>
      <w:r w:rsidR="00606539" w:rsidRPr="00850424">
        <w:rPr>
          <w:rFonts w:ascii="Consolas" w:hAnsi="Consolas" w:cs="Consolas"/>
          <w:i/>
        </w:rPr>
        <w:t>is. null (</w:t>
      </w:r>
      <w:r w:rsidRPr="00850424">
        <w:rPr>
          <w:rFonts w:ascii="Consolas" w:hAnsi="Consolas" w:cs="Consolas"/>
        </w:rPr>
        <w:t>Diab_adm</w:t>
      </w:r>
      <w:r w:rsidR="00606539" w:rsidRPr="00850424">
        <w:rPr>
          <w:rFonts w:ascii="Consolas" w:hAnsi="Consolas" w:cs="Consolas"/>
        </w:rPr>
        <w:t>)</w:t>
      </w:r>
      <w:r w:rsidR="00606539" w:rsidRPr="00850424">
        <w:rPr>
          <w:rFonts w:ascii="Consolas" w:hAnsi="Consolas" w:cs="Consolas"/>
          <w:i/>
        </w:rPr>
        <w:t>) %</w:t>
      </w:r>
      <w:r w:rsidRPr="00850424">
        <w:rPr>
          <w:rFonts w:ascii="Consolas" w:hAnsi="Consolas" w:cs="Consolas"/>
          <w:i/>
        </w:rPr>
        <w:t>&gt;%filter(row_</w:t>
      </w:r>
      <w:proofErr w:type="gramStart"/>
      <w:r w:rsidRPr="00850424">
        <w:rPr>
          <w:rFonts w:ascii="Consolas" w:hAnsi="Consolas" w:cs="Consolas"/>
          <w:i/>
        </w:rPr>
        <w:t>number(</w:t>
      </w:r>
      <w:proofErr w:type="gramEnd"/>
      <w:r w:rsidRPr="00850424">
        <w:rPr>
          <w:rFonts w:ascii="Consolas" w:hAnsi="Consolas" w:cs="Consolas"/>
          <w:i/>
        </w:rPr>
        <w:t>)==1)%&gt;% ungroup%&gt;%summarise(totalcount=n()%&gt;%select(totalcount)))[[1]]</w:t>
      </w:r>
    </w:p>
    <w:p w14:paraId="3EE7B54F" w14:textId="0A546CF3" w:rsidR="0094246F" w:rsidRPr="0094246F" w:rsidRDefault="0094246F" w:rsidP="00606539">
      <w:pPr>
        <w:spacing w:after="160"/>
        <w:jc w:val="both"/>
        <w:rPr>
          <w:rFonts w:ascii="Consolas" w:hAnsi="Consolas" w:cs="Consolas"/>
          <w:i/>
        </w:rPr>
      </w:pPr>
      <w:r w:rsidRPr="00850424">
        <w:rPr>
          <w:rFonts w:ascii="Consolas" w:hAnsi="Consolas" w:cs="Consolas"/>
        </w:rPr>
        <w:t>Numdiab</w:t>
      </w:r>
    </w:p>
    <w:p w14:paraId="5F3BB1DC" w14:textId="18925890" w:rsidR="002C4C4D" w:rsidRPr="00850424" w:rsidRDefault="002C4C4D" w:rsidP="00F242A0">
      <w:pPr>
        <w:pStyle w:val="ListParagraph"/>
        <w:numPr>
          <w:ilvl w:val="0"/>
          <w:numId w:val="3"/>
        </w:numPr>
        <w:spacing w:after="160"/>
        <w:ind w:left="0" w:hanging="426"/>
        <w:contextualSpacing w:val="0"/>
        <w:jc w:val="both"/>
        <w:rPr>
          <w:rFonts w:ascii="Consolas" w:hAnsi="Consolas" w:cs="Consolas"/>
          <w:b/>
          <w:bCs/>
        </w:rPr>
      </w:pPr>
      <w:r w:rsidRPr="00850424">
        <w:rPr>
          <w:rFonts w:ascii="Consolas" w:hAnsi="Consolas" w:cs="Consolas"/>
          <w:b/>
          <w:bCs/>
        </w:rPr>
        <w:t>Determine the average number of hospital admission</w:t>
      </w:r>
      <w:r w:rsidR="000E5D79" w:rsidRPr="00850424">
        <w:rPr>
          <w:rFonts w:ascii="Consolas" w:hAnsi="Consolas" w:cs="Consolas"/>
          <w:b/>
          <w:bCs/>
        </w:rPr>
        <w:t xml:space="preserve"> episodes</w:t>
      </w:r>
      <w:r w:rsidRPr="00850424">
        <w:rPr>
          <w:rFonts w:ascii="Consolas" w:hAnsi="Consolas" w:cs="Consolas"/>
          <w:b/>
          <w:bCs/>
        </w:rPr>
        <w:t xml:space="preserve"> from 2005-</w:t>
      </w:r>
      <w:r w:rsidR="00E2560E">
        <w:rPr>
          <w:rFonts w:ascii="Consolas" w:hAnsi="Consolas" w:cs="Consolas"/>
          <w:b/>
          <w:bCs/>
        </w:rPr>
        <w:t xml:space="preserve">to </w:t>
      </w:r>
      <w:r w:rsidRPr="00850424">
        <w:rPr>
          <w:rFonts w:ascii="Consolas" w:hAnsi="Consolas" w:cs="Consolas"/>
          <w:b/>
          <w:bCs/>
        </w:rPr>
        <w:t>2019 for type II diabetes</w:t>
      </w:r>
    </w:p>
    <w:p w14:paraId="1682A2D9" w14:textId="53C2DCFE" w:rsidR="00325C4D" w:rsidRDefault="0088627D" w:rsidP="0094246F">
      <w:pPr>
        <w:spacing w:after="160"/>
        <w:jc w:val="both"/>
        <w:rPr>
          <w:rFonts w:ascii="Consolas" w:hAnsi="Consolas" w:cs="Consolas"/>
          <w:i/>
        </w:rPr>
      </w:pPr>
      <w:r w:rsidRPr="00850424">
        <w:rPr>
          <w:rFonts w:ascii="Consolas" w:hAnsi="Consolas" w:cs="Consolas"/>
        </w:rPr>
        <w:t>Numhospadmis&lt;-</w:t>
      </w:r>
      <w:r w:rsidRPr="00850424">
        <w:rPr>
          <w:rFonts w:ascii="Consolas" w:hAnsi="Consolas" w:cs="Consolas"/>
          <w:i/>
        </w:rPr>
        <w:t>HMDSdata%&gt;%</w:t>
      </w:r>
      <w:r w:rsidR="00A17BB5" w:rsidRPr="00850424">
        <w:rPr>
          <w:rFonts w:ascii="Consolas" w:hAnsi="Consolas" w:cs="Consolas"/>
          <w:i/>
        </w:rPr>
        <w:t>filter</w:t>
      </w:r>
      <w:proofErr w:type="gramStart"/>
      <w:r w:rsidR="00A17BB5" w:rsidRPr="00850424">
        <w:rPr>
          <w:rFonts w:ascii="Consolas" w:hAnsi="Consolas" w:cs="Consolas"/>
          <w:i/>
        </w:rPr>
        <w:t>(!</w:t>
      </w:r>
      <w:r w:rsidR="00606539" w:rsidRPr="00850424">
        <w:rPr>
          <w:rFonts w:ascii="Consolas" w:hAnsi="Consolas" w:cs="Consolas"/>
          <w:i/>
        </w:rPr>
        <w:t>is</w:t>
      </w:r>
      <w:proofErr w:type="gramEnd"/>
      <w:r w:rsidR="00606539" w:rsidRPr="00850424">
        <w:rPr>
          <w:rFonts w:ascii="Consolas" w:hAnsi="Consolas" w:cs="Consolas"/>
          <w:i/>
        </w:rPr>
        <w:t>.null(</w:t>
      </w:r>
      <w:r w:rsidRPr="00850424">
        <w:rPr>
          <w:rFonts w:ascii="Consolas" w:hAnsi="Consolas" w:cs="Consolas"/>
        </w:rPr>
        <w:t>Diab_adm</w:t>
      </w:r>
      <w:r w:rsidR="00606539" w:rsidRPr="00850424">
        <w:rPr>
          <w:rFonts w:ascii="Consolas" w:hAnsi="Consolas" w:cs="Consolas"/>
        </w:rPr>
        <w:t>)</w:t>
      </w:r>
      <w:r w:rsidR="00606539" w:rsidRPr="00850424">
        <w:rPr>
          <w:rFonts w:ascii="Consolas" w:hAnsi="Consolas" w:cs="Consolas"/>
          <w:i/>
        </w:rPr>
        <w:t>)%</w:t>
      </w:r>
      <w:r w:rsidRPr="00850424">
        <w:rPr>
          <w:rFonts w:ascii="Consolas" w:hAnsi="Consolas" w:cs="Consolas"/>
          <w:i/>
        </w:rPr>
        <w:t>&gt;%</w:t>
      </w:r>
      <w:r w:rsidR="00776FF4">
        <w:rPr>
          <w:rFonts w:ascii="Consolas" w:hAnsi="Consolas" w:cs="Consolas"/>
          <w:i/>
        </w:rPr>
        <w:t xml:space="preserve"> </w:t>
      </w:r>
      <w:r w:rsidR="0094246F">
        <w:rPr>
          <w:rFonts w:ascii="Consolas" w:hAnsi="Consolas" w:cs="Consolas"/>
          <w:i/>
        </w:rPr>
        <w:t xml:space="preserve">  </w:t>
      </w:r>
      <w:r w:rsidRPr="00850424">
        <w:rPr>
          <w:rFonts w:ascii="Consolas" w:hAnsi="Consolas" w:cs="Consolas"/>
          <w:i/>
        </w:rPr>
        <w:t>mutate(admisyear=year(</w:t>
      </w:r>
      <w:r w:rsidRPr="00850424">
        <w:rPr>
          <w:rFonts w:ascii="Consolas" w:hAnsi="Consolas" w:cs="Consolas"/>
        </w:rPr>
        <w:t>Diab_adm</w:t>
      </w:r>
      <w:r w:rsidRPr="00850424">
        <w:rPr>
          <w:rFonts w:ascii="Consolas" w:hAnsi="Consolas" w:cs="Consolas"/>
          <w:i/>
        </w:rPr>
        <w:t>))%&gt;%group_by(admisyear)%&gt;%summarise(countyear=n(), avg = mean(</w:t>
      </w:r>
      <w:commentRangeStart w:id="83"/>
      <w:r w:rsidRPr="00850424">
        <w:rPr>
          <w:rFonts w:ascii="Consolas" w:hAnsi="Consolas" w:cs="Consolas"/>
          <w:i/>
        </w:rPr>
        <w:t>countyear</w:t>
      </w:r>
      <w:commentRangeEnd w:id="83"/>
      <w:r w:rsidR="008D120C">
        <w:rPr>
          <w:rStyle w:val="CommentReference"/>
        </w:rPr>
        <w:commentReference w:id="83"/>
      </w:r>
      <w:r w:rsidRPr="00850424">
        <w:rPr>
          <w:rFonts w:ascii="Consolas" w:hAnsi="Consolas" w:cs="Consolas"/>
          <w:i/>
        </w:rPr>
        <w:t>))</w:t>
      </w:r>
    </w:p>
    <w:p w14:paraId="0B3AAEEC" w14:textId="0F46AA7C" w:rsidR="0094246F" w:rsidRPr="00850424" w:rsidRDefault="0094246F" w:rsidP="00606539">
      <w:pPr>
        <w:spacing w:after="160"/>
        <w:ind w:hanging="426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850424">
        <w:rPr>
          <w:rFonts w:ascii="Consolas" w:hAnsi="Consolas" w:cs="Consolas"/>
        </w:rPr>
        <w:t>Numhospadmis</w:t>
      </w:r>
    </w:p>
    <w:p w14:paraId="18316F8C" w14:textId="77777777" w:rsidR="0088627D" w:rsidRPr="00850424" w:rsidRDefault="002C4C4D" w:rsidP="00F242A0">
      <w:pPr>
        <w:pStyle w:val="ListParagraph"/>
        <w:numPr>
          <w:ilvl w:val="0"/>
          <w:numId w:val="3"/>
        </w:numPr>
        <w:spacing w:after="160"/>
        <w:ind w:left="0" w:hanging="426"/>
        <w:contextualSpacing w:val="0"/>
        <w:jc w:val="both"/>
        <w:rPr>
          <w:rFonts w:ascii="Consolas" w:hAnsi="Consolas" w:cs="Consolas"/>
          <w:b/>
          <w:bCs/>
        </w:rPr>
      </w:pPr>
      <w:r w:rsidRPr="00850424">
        <w:rPr>
          <w:rFonts w:ascii="Consolas" w:hAnsi="Consolas" w:cs="Consolas"/>
          <w:b/>
          <w:bCs/>
        </w:rPr>
        <w:t>Determine the total and average (per patient) length of hospital stay due to type II diabetes</w:t>
      </w:r>
    </w:p>
    <w:p w14:paraId="5C217806" w14:textId="0BC93924" w:rsidR="00851C14" w:rsidRDefault="0088627D" w:rsidP="00606539">
      <w:pPr>
        <w:pStyle w:val="ListParagraph"/>
        <w:spacing w:after="160"/>
        <w:ind w:left="0"/>
        <w:contextualSpacing w:val="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>Totalaverage&lt;</w:t>
      </w:r>
      <w:proofErr w:type="gramStart"/>
      <w:r w:rsidR="000C49AF">
        <w:rPr>
          <w:rFonts w:ascii="Consolas" w:hAnsi="Consolas" w:cs="Consolas"/>
        </w:rPr>
        <w:t xml:space="preserve">-  </w:t>
      </w:r>
      <w:r w:rsidRPr="00850424">
        <w:rPr>
          <w:rFonts w:ascii="Consolas" w:hAnsi="Consolas" w:cs="Consolas"/>
          <w:i/>
        </w:rPr>
        <w:t>HMDSdata</w:t>
      </w:r>
      <w:proofErr w:type="gramEnd"/>
      <w:r w:rsidRPr="00850424">
        <w:rPr>
          <w:rFonts w:ascii="Consolas" w:hAnsi="Consolas" w:cs="Consolas"/>
          <w:i/>
        </w:rPr>
        <w:t>%&gt;%group_</w:t>
      </w:r>
      <w:r w:rsidR="00A17BB5" w:rsidRPr="00850424">
        <w:rPr>
          <w:rFonts w:ascii="Consolas" w:hAnsi="Consolas" w:cs="Consolas"/>
          <w:i/>
        </w:rPr>
        <w:t>by(</w:t>
      </w:r>
      <w:r w:rsidRPr="00850424">
        <w:rPr>
          <w:rFonts w:ascii="Consolas" w:hAnsi="Consolas" w:cs="Consolas"/>
        </w:rPr>
        <w:t>Rootlpno</w:t>
      </w:r>
      <w:r w:rsidR="00606539" w:rsidRPr="00850424">
        <w:rPr>
          <w:rFonts w:ascii="Consolas" w:hAnsi="Consolas" w:cs="Consolas"/>
        </w:rPr>
        <w:t>)</w:t>
      </w:r>
      <w:r w:rsidR="00606539" w:rsidRPr="00850424">
        <w:rPr>
          <w:rFonts w:ascii="Consolas" w:hAnsi="Consolas" w:cs="Consolas"/>
          <w:i/>
        </w:rPr>
        <w:t>)%</w:t>
      </w:r>
      <w:r w:rsidRPr="00850424">
        <w:rPr>
          <w:rFonts w:ascii="Consolas" w:hAnsi="Consolas" w:cs="Consolas"/>
          <w:i/>
        </w:rPr>
        <w:t>&gt;%</w:t>
      </w:r>
      <w:r w:rsidR="00606539" w:rsidRPr="00850424">
        <w:rPr>
          <w:rFonts w:ascii="Consolas" w:hAnsi="Consolas" w:cs="Consolas"/>
          <w:i/>
        </w:rPr>
        <w:t>filter(!is</w:t>
      </w:r>
      <w:r w:rsidRPr="00850424">
        <w:rPr>
          <w:rFonts w:ascii="Consolas" w:hAnsi="Consolas" w:cs="Consolas"/>
          <w:i/>
        </w:rPr>
        <w:t>.null(</w:t>
      </w:r>
      <w:r w:rsidRPr="00850424">
        <w:rPr>
          <w:rFonts w:ascii="Consolas" w:hAnsi="Consolas" w:cs="Consolas"/>
        </w:rPr>
        <w:t>Diab_adm)</w:t>
      </w:r>
      <w:r w:rsidRPr="00850424">
        <w:rPr>
          <w:rFonts w:ascii="Consolas" w:hAnsi="Consolas" w:cs="Consolas"/>
          <w:i/>
        </w:rPr>
        <w:t>)</w:t>
      </w:r>
      <w:r w:rsidRPr="00850424">
        <w:rPr>
          <w:rFonts w:ascii="Consolas" w:hAnsi="Consolas" w:cs="Consolas"/>
        </w:rPr>
        <w:t>%&gt;%mutate(daystay=difftime(Diab_sep-Diab_adm)%&gt;%summarise(total=sum(daystay),average=mean(</w:t>
      </w:r>
      <w:commentRangeStart w:id="86"/>
      <w:r w:rsidRPr="00850424">
        <w:rPr>
          <w:rFonts w:ascii="Consolas" w:hAnsi="Consolas" w:cs="Consolas"/>
        </w:rPr>
        <w:t>daystay</w:t>
      </w:r>
      <w:commentRangeEnd w:id="86"/>
      <w:r w:rsidR="008D120C">
        <w:rPr>
          <w:rStyle w:val="CommentReference"/>
        </w:rPr>
        <w:commentReference w:id="86"/>
      </w:r>
      <w:r w:rsidRPr="00850424">
        <w:rPr>
          <w:rFonts w:ascii="Consolas" w:hAnsi="Consolas" w:cs="Consolas"/>
        </w:rPr>
        <w:t>))</w:t>
      </w:r>
    </w:p>
    <w:p w14:paraId="41A1D26D" w14:textId="781269D9" w:rsidR="0094246F" w:rsidRPr="00850424" w:rsidRDefault="0094246F" w:rsidP="00606539">
      <w:pPr>
        <w:pStyle w:val="ListParagraph"/>
        <w:spacing w:after="160"/>
        <w:ind w:left="0"/>
        <w:contextualSpacing w:val="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>Totalaverage</w:t>
      </w:r>
    </w:p>
    <w:p w14:paraId="6509D178" w14:textId="4590EA8B" w:rsidR="007D1FC9" w:rsidRPr="00850424" w:rsidRDefault="008D03A3" w:rsidP="00F242A0">
      <w:pPr>
        <w:pStyle w:val="ListParagraph"/>
        <w:numPr>
          <w:ilvl w:val="0"/>
          <w:numId w:val="3"/>
        </w:numPr>
        <w:spacing w:after="160"/>
        <w:ind w:left="0" w:hanging="426"/>
        <w:contextualSpacing w:val="0"/>
        <w:jc w:val="both"/>
        <w:rPr>
          <w:rFonts w:ascii="Consolas" w:hAnsi="Consolas" w:cs="Consolas"/>
          <w:b/>
          <w:bCs/>
        </w:rPr>
      </w:pPr>
      <w:r w:rsidRPr="00850424">
        <w:rPr>
          <w:rFonts w:ascii="Consolas" w:hAnsi="Consolas" w:cs="Consolas"/>
          <w:b/>
          <w:bCs/>
        </w:rPr>
        <w:t>Calculate the person-time at risk of death due to diabetes in your cohort.</w:t>
      </w:r>
    </w:p>
    <w:p w14:paraId="6F756C36" w14:textId="51104FD2" w:rsidR="00302792" w:rsidRPr="00302792" w:rsidRDefault="00302792" w:rsidP="00302792">
      <w:pPr>
        <w:jc w:val="both"/>
        <w:rPr>
          <w:b/>
        </w:rPr>
      </w:pPr>
      <w:r w:rsidRPr="00302792">
        <w:rPr>
          <w:rFonts w:ascii="Consolas" w:hAnsi="Consolas" w:cs="Consolas"/>
          <w:b/>
          <w:bCs/>
        </w:rPr>
        <w:t xml:space="preserve">Load the </w:t>
      </w:r>
      <w:r w:rsidRPr="000E21A4">
        <w:rPr>
          <w:b/>
          <w:i/>
        </w:rPr>
        <w:t>Dthdata</w:t>
      </w:r>
      <w:r w:rsidRPr="00302792">
        <w:rPr>
          <w:b/>
        </w:rPr>
        <w:t xml:space="preserve"> into the R studio </w:t>
      </w:r>
    </w:p>
    <w:p w14:paraId="04E96437" w14:textId="79D312B0" w:rsidR="00302792" w:rsidRPr="00302792" w:rsidRDefault="00302792" w:rsidP="00302792">
      <w:pPr>
        <w:jc w:val="both"/>
        <w:rPr>
          <w:rFonts w:ascii="Consolas" w:hAnsi="Consolas" w:cs="Consolas"/>
          <w:lang w:val="en-GB"/>
        </w:rPr>
      </w:pPr>
      <w:proofErr w:type="gramStart"/>
      <w:r w:rsidRPr="00302792">
        <w:rPr>
          <w:rFonts w:ascii="Consolas" w:hAnsi="Consolas" w:cs="Consolas"/>
          <w:lang w:val="en-GB"/>
        </w:rPr>
        <w:t>load(</w:t>
      </w:r>
      <w:proofErr w:type="gramEnd"/>
      <w:r w:rsidRPr="00302792">
        <w:rPr>
          <w:rFonts w:ascii="Consolas" w:hAnsi="Consolas" w:cs="Consolas"/>
          <w:lang w:val="en-GB"/>
        </w:rPr>
        <w:t>here::here('data/</w:t>
      </w:r>
      <w:r w:rsidRPr="00302792">
        <w:rPr>
          <w:i/>
        </w:rPr>
        <w:t xml:space="preserve"> </w:t>
      </w:r>
      <w:r w:rsidRPr="00302792">
        <w:rPr>
          <w:bCs/>
          <w:i/>
        </w:rPr>
        <w:t>Dthdata</w:t>
      </w:r>
      <w:r w:rsidRPr="00302792">
        <w:rPr>
          <w:rFonts w:ascii="Consolas" w:hAnsi="Consolas" w:cs="Consolas"/>
          <w:lang w:val="en-GB"/>
        </w:rPr>
        <w:t>.</w:t>
      </w:r>
      <w:commentRangeStart w:id="89"/>
      <w:r w:rsidRPr="00302792">
        <w:rPr>
          <w:rFonts w:ascii="Consolas" w:hAnsi="Consolas" w:cs="Consolas"/>
          <w:lang w:val="en-GB"/>
        </w:rPr>
        <w:t>RData</w:t>
      </w:r>
      <w:commentRangeEnd w:id="89"/>
      <w:r w:rsidR="008D120C">
        <w:rPr>
          <w:rStyle w:val="CommentReference"/>
        </w:rPr>
        <w:commentReference w:id="89"/>
      </w:r>
      <w:r w:rsidRPr="00302792">
        <w:rPr>
          <w:rFonts w:ascii="Consolas" w:hAnsi="Consolas" w:cs="Consolas"/>
          <w:lang w:val="en-GB"/>
        </w:rPr>
        <w:t>'))</w:t>
      </w:r>
    </w:p>
    <w:p w14:paraId="23BF33F3" w14:textId="19DB160B" w:rsidR="0088627D" w:rsidRPr="00850424" w:rsidRDefault="0088627D" w:rsidP="00302792">
      <w:pPr>
        <w:spacing w:after="16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>Data&lt;-</w:t>
      </w:r>
      <w:r w:rsidRPr="00850424">
        <w:rPr>
          <w:rFonts w:ascii="Consolas" w:hAnsi="Consolas" w:cs="Consolas"/>
          <w:i/>
        </w:rPr>
        <w:t xml:space="preserve"> HMDSdata%&gt;%</w:t>
      </w:r>
      <w:r w:rsidR="00606539" w:rsidRPr="00850424">
        <w:rPr>
          <w:rFonts w:ascii="Consolas" w:hAnsi="Consolas" w:cs="Consolas"/>
          <w:i/>
        </w:rPr>
        <w:t xml:space="preserve">filter </w:t>
      </w:r>
      <w:proofErr w:type="gramStart"/>
      <w:r w:rsidR="00606539" w:rsidRPr="00850424">
        <w:rPr>
          <w:rFonts w:ascii="Consolas" w:hAnsi="Consolas" w:cs="Consolas"/>
          <w:i/>
        </w:rPr>
        <w:t>(</w:t>
      </w:r>
      <w:r w:rsidR="00A17BB5" w:rsidRPr="00850424">
        <w:rPr>
          <w:rFonts w:ascii="Consolas" w:hAnsi="Consolas" w:cs="Consolas"/>
          <w:i/>
        </w:rPr>
        <w:t>!</w:t>
      </w:r>
      <w:r w:rsidR="00606539" w:rsidRPr="00850424">
        <w:rPr>
          <w:rFonts w:ascii="Consolas" w:hAnsi="Consolas" w:cs="Consolas"/>
          <w:i/>
        </w:rPr>
        <w:t>is</w:t>
      </w:r>
      <w:proofErr w:type="gramEnd"/>
      <w:r w:rsidR="00606539" w:rsidRPr="00850424">
        <w:rPr>
          <w:rFonts w:ascii="Consolas" w:hAnsi="Consolas" w:cs="Consolas"/>
          <w:i/>
        </w:rPr>
        <w:t>.null (</w:t>
      </w:r>
      <w:r w:rsidRPr="00850424">
        <w:rPr>
          <w:rFonts w:ascii="Consolas" w:hAnsi="Consolas" w:cs="Consolas"/>
        </w:rPr>
        <w:t>Diab_adm</w:t>
      </w:r>
      <w:r w:rsidR="00606539" w:rsidRPr="00850424">
        <w:rPr>
          <w:rFonts w:ascii="Consolas" w:hAnsi="Consolas" w:cs="Consolas"/>
        </w:rPr>
        <w:t>)) %</w:t>
      </w:r>
      <w:r w:rsidRPr="00850424">
        <w:rPr>
          <w:rFonts w:ascii="Consolas" w:hAnsi="Consolas" w:cs="Consolas"/>
        </w:rPr>
        <w:t>&gt;%full_join(</w:t>
      </w:r>
      <w:r w:rsidRPr="00850424">
        <w:rPr>
          <w:rFonts w:ascii="Consolas" w:hAnsi="Consolas" w:cs="Consolas"/>
          <w:i/>
        </w:rPr>
        <w:t>Dthdata</w:t>
      </w:r>
      <w:r w:rsidRPr="00850424">
        <w:rPr>
          <w:rFonts w:ascii="Consolas" w:hAnsi="Consolas" w:cs="Consolas"/>
        </w:rPr>
        <w:t>)</w:t>
      </w:r>
    </w:p>
    <w:p w14:paraId="7938C006" w14:textId="4675A7C4" w:rsidR="0088627D" w:rsidRPr="00850424" w:rsidRDefault="0088627D" w:rsidP="00606539">
      <w:pPr>
        <w:spacing w:after="160"/>
        <w:ind w:left="36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>Totaldeath&lt;-(Data%&gt;%</w:t>
      </w:r>
      <w:r w:rsidR="00606539" w:rsidRPr="00850424">
        <w:rPr>
          <w:rFonts w:ascii="Consolas" w:hAnsi="Consolas" w:cs="Consolas"/>
        </w:rPr>
        <w:t>filter(</w:t>
      </w:r>
      <w:r w:rsidR="00A17BB5" w:rsidRPr="00850424">
        <w:rPr>
          <w:rFonts w:ascii="Consolas" w:hAnsi="Consolas" w:cs="Consolas"/>
          <w:i/>
        </w:rPr>
        <w:t>(!</w:t>
      </w:r>
      <w:r w:rsidR="00606539" w:rsidRPr="00850424">
        <w:rPr>
          <w:rFonts w:ascii="Consolas" w:hAnsi="Consolas" w:cs="Consolas"/>
          <w:i/>
        </w:rPr>
        <w:t>is.null(</w:t>
      </w:r>
      <w:r w:rsidRPr="00850424">
        <w:rPr>
          <w:rFonts w:ascii="Consolas" w:hAnsi="Consolas" w:cs="Consolas"/>
        </w:rPr>
        <w:t>Death</w:t>
      </w:r>
      <w:r w:rsidR="00606539" w:rsidRPr="00850424">
        <w:rPr>
          <w:rFonts w:ascii="Consolas" w:hAnsi="Consolas" w:cs="Consolas"/>
        </w:rPr>
        <w:t>)) %</w:t>
      </w:r>
      <w:r w:rsidRPr="00850424">
        <w:rPr>
          <w:rFonts w:ascii="Consolas" w:hAnsi="Consolas" w:cs="Consolas"/>
        </w:rPr>
        <w:t>&gt;%group_by(Rootlpno)</w:t>
      </w:r>
      <w:r w:rsidRPr="00850424">
        <w:rPr>
          <w:rFonts w:ascii="Consolas" w:hAnsi="Consolas" w:cs="Consolas"/>
          <w:i/>
        </w:rPr>
        <w:t>%&gt;%filter(row_number()==1)%&gt;% ungroup()%&gt;%</w:t>
      </w:r>
      <w:r w:rsidRPr="00850424">
        <w:rPr>
          <w:rFonts w:ascii="Consolas" w:hAnsi="Consolas" w:cs="Consolas"/>
        </w:rPr>
        <w:t>summarise(totalcount=n())%&gt;%select(totalcount))[[1]]</w:t>
      </w:r>
    </w:p>
    <w:p w14:paraId="112BA2B7" w14:textId="258C5858" w:rsidR="0088627D" w:rsidRPr="00850424" w:rsidRDefault="0088627D" w:rsidP="00606539">
      <w:pPr>
        <w:spacing w:after="160"/>
        <w:ind w:left="36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 xml:space="preserve">Totalpopulation&lt;- </w:t>
      </w:r>
      <w:r w:rsidR="00606539" w:rsidRPr="00850424">
        <w:rPr>
          <w:rFonts w:ascii="Consolas" w:hAnsi="Consolas" w:cs="Consolas"/>
        </w:rPr>
        <w:t>nrow (</w:t>
      </w:r>
      <w:r w:rsidR="00A17BB5" w:rsidRPr="00850424">
        <w:rPr>
          <w:rFonts w:ascii="Consolas" w:hAnsi="Consolas" w:cs="Consolas"/>
        </w:rPr>
        <w:t>unique (</w:t>
      </w:r>
      <w:r w:rsidRPr="00850424">
        <w:rPr>
          <w:rFonts w:ascii="Consolas" w:hAnsi="Consolas" w:cs="Consolas"/>
          <w:i/>
        </w:rPr>
        <w:t>HMDSdata$(</w:t>
      </w:r>
      <w:r w:rsidRPr="00850424">
        <w:rPr>
          <w:rFonts w:ascii="Consolas" w:hAnsi="Consolas" w:cs="Consolas"/>
        </w:rPr>
        <w:t>Rootlpno)</w:t>
      </w:r>
    </w:p>
    <w:p w14:paraId="520DF5C2" w14:textId="77777777" w:rsidR="0088627D" w:rsidRPr="00850424" w:rsidRDefault="0088627D" w:rsidP="00606539">
      <w:pPr>
        <w:spacing w:after="160"/>
        <w:ind w:left="360"/>
        <w:jc w:val="both"/>
        <w:rPr>
          <w:rFonts w:ascii="Consolas" w:hAnsi="Consolas" w:cs="Consolas"/>
        </w:rPr>
      </w:pPr>
      <w:r w:rsidRPr="00850424">
        <w:rPr>
          <w:rFonts w:ascii="Consolas" w:hAnsi="Consolas" w:cs="Consolas"/>
        </w:rPr>
        <w:t>Deathrisk&lt;- Totaldeath/ Totalpopulation</w:t>
      </w:r>
    </w:p>
    <w:p w14:paraId="6382AB2A" w14:textId="77777777" w:rsidR="0088627D" w:rsidRPr="00BB6E84" w:rsidRDefault="0088627D" w:rsidP="0088627D">
      <w:pPr>
        <w:pStyle w:val="ListParagraph"/>
        <w:spacing w:after="160" w:line="360" w:lineRule="auto"/>
        <w:ind w:left="0"/>
        <w:contextualSpacing w:val="0"/>
        <w:jc w:val="both"/>
      </w:pPr>
    </w:p>
    <w:p w14:paraId="260949D6" w14:textId="77777777" w:rsidR="00651130" w:rsidRPr="00BB6E84" w:rsidRDefault="00651130" w:rsidP="004C29F9">
      <w:pPr>
        <w:spacing w:line="360" w:lineRule="auto"/>
        <w:ind w:hanging="426"/>
        <w:jc w:val="both"/>
        <w:rPr>
          <w:bCs/>
        </w:rPr>
      </w:pPr>
    </w:p>
    <w:p w14:paraId="7E8376CF" w14:textId="797C933F" w:rsidR="009C7246" w:rsidRPr="00BB6E84" w:rsidRDefault="00616AB1" w:rsidP="0094246F">
      <w:pPr>
        <w:pStyle w:val="BodyTextIndent"/>
        <w:spacing w:after="0" w:line="360" w:lineRule="auto"/>
        <w:ind w:left="0"/>
        <w:jc w:val="center"/>
        <w:rPr>
          <w:b/>
          <w:i/>
        </w:rPr>
      </w:pPr>
      <w:r w:rsidRPr="00BB6E84">
        <w:rPr>
          <w:b/>
          <w:i/>
        </w:rPr>
        <w:t xml:space="preserve">- END OF THE </w:t>
      </w:r>
      <w:r w:rsidR="00691263" w:rsidRPr="00BB6E84">
        <w:rPr>
          <w:b/>
          <w:i/>
        </w:rPr>
        <w:t>ASSIGNMENT-</w:t>
      </w:r>
    </w:p>
    <w:sectPr w:rsidR="009C7246" w:rsidRPr="00BB6E84" w:rsidSect="0046009C">
      <w:headerReference w:type="default" r:id="rId12"/>
      <w:footerReference w:type="default" r:id="rId13"/>
      <w:pgSz w:w="11909" w:h="16834" w:code="9"/>
      <w:pgMar w:top="1440" w:right="1440" w:bottom="0" w:left="1440" w:header="709" w:footer="709" w:gutter="0"/>
      <w:pgNumType w:start="1"/>
      <w:cols w:space="709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David Preen" w:date="2022-05-23T14:33:00Z" w:initials="DP">
    <w:p w14:paraId="514C8C29" w14:textId="4BB49998" w:rsidR="008D120C" w:rsidRDefault="008D120C">
      <w:pPr>
        <w:pStyle w:val="CommentText"/>
      </w:pPr>
      <w:r>
        <w:rPr>
          <w:rStyle w:val="CommentReference"/>
        </w:rPr>
        <w:annotationRef/>
      </w:r>
      <w:r>
        <w:t>Mark: 44 / 55</w:t>
      </w:r>
    </w:p>
  </w:comment>
  <w:comment w:id="59" w:author="David Preen" w:date="2022-05-17T10:45:00Z" w:initials="DP">
    <w:p w14:paraId="00958DFF" w14:textId="77777777" w:rsidR="00DD7790" w:rsidRDefault="00DD7790">
      <w:pPr>
        <w:pStyle w:val="CommentText"/>
      </w:pPr>
      <w:r>
        <w:rPr>
          <w:rStyle w:val="CommentReference"/>
        </w:rPr>
        <w:annotationRef/>
      </w:r>
      <w:r>
        <w:t>10 marks</w:t>
      </w:r>
    </w:p>
    <w:p w14:paraId="584C8F20" w14:textId="244FCD7F" w:rsidR="00DD7790" w:rsidRDefault="00DD7790">
      <w:pPr>
        <w:pStyle w:val="CommentText"/>
      </w:pPr>
      <w:r>
        <w:t>Well done</w:t>
      </w:r>
    </w:p>
  </w:comment>
  <w:comment w:id="60" w:author="David Preen" w:date="2022-05-17T10:45:00Z" w:initials="DP">
    <w:p w14:paraId="248B41CD" w14:textId="6B6E4F94" w:rsidR="00DD7790" w:rsidRDefault="00DD7790">
      <w:pPr>
        <w:pStyle w:val="CommentText"/>
      </w:pPr>
      <w:r>
        <w:rPr>
          <w:rStyle w:val="CommentReference"/>
        </w:rPr>
        <w:annotationRef/>
      </w:r>
      <w:r>
        <w:t>3 marks</w:t>
      </w:r>
    </w:p>
  </w:comment>
  <w:comment w:id="61" w:author="David Preen" w:date="2022-05-17T10:46:00Z" w:initials="DP">
    <w:p w14:paraId="6F06D048" w14:textId="5CFC032E" w:rsidR="00DD7790" w:rsidRDefault="00DD7790">
      <w:pPr>
        <w:pStyle w:val="CommentText"/>
      </w:pPr>
      <w:r>
        <w:rPr>
          <w:rStyle w:val="CommentReference"/>
        </w:rPr>
        <w:annotationRef/>
      </w:r>
      <w:r>
        <w:t>1 mark</w:t>
      </w:r>
    </w:p>
  </w:comment>
  <w:comment w:id="62" w:author="David Preen" w:date="2022-05-17T10:46:00Z" w:initials="DP">
    <w:p w14:paraId="1CB22B93" w14:textId="029025CD" w:rsidR="00DD7790" w:rsidRDefault="00DD7790" w:rsidP="00DD7790">
      <w:r>
        <w:rPr>
          <w:rStyle w:val="CommentReference"/>
        </w:rPr>
        <w:annotationRef/>
      </w:r>
      <w:r>
        <w:t xml:space="preserve">Good but </w:t>
      </w:r>
      <w:bookmarkStart w:id="63" w:name="_Hlk103590337"/>
      <w:r>
        <w:t xml:space="preserve">some information on issues such as censoring for date of death or date or outcome </w:t>
      </w:r>
      <w:r>
        <w:t>event  to exclude time not at risk was needed here</w:t>
      </w:r>
    </w:p>
    <w:bookmarkEnd w:id="63"/>
    <w:p w14:paraId="68321776" w14:textId="7A3E5B26" w:rsidR="00DD7790" w:rsidRDefault="00DD7790">
      <w:pPr>
        <w:pStyle w:val="CommentText"/>
      </w:pPr>
    </w:p>
  </w:comment>
  <w:comment w:id="64" w:author="David Preen" w:date="2022-05-17T10:47:00Z" w:initials="DP">
    <w:p w14:paraId="443581D8" w14:textId="14F7698C" w:rsidR="00DD7790" w:rsidRDefault="00DD7790">
      <w:pPr>
        <w:pStyle w:val="CommentText"/>
      </w:pPr>
      <w:r>
        <w:rPr>
          <w:rStyle w:val="CommentReference"/>
        </w:rPr>
        <w:annotationRef/>
      </w:r>
      <w:r>
        <w:t>3 marks</w:t>
      </w:r>
    </w:p>
  </w:comment>
  <w:comment w:id="65" w:author="David Preen" w:date="2022-05-17T10:46:00Z" w:initials="DP">
    <w:p w14:paraId="2DAB477B" w14:textId="6036A2D1" w:rsidR="00DD7790" w:rsidRDefault="00DD7790">
      <w:pPr>
        <w:pStyle w:val="CommentText"/>
      </w:pPr>
      <w:r>
        <w:rPr>
          <w:rStyle w:val="CommentReference"/>
        </w:rPr>
        <w:annotationRef/>
      </w:r>
      <w:r>
        <w:t>To avoid overcounting the number of true admissions</w:t>
      </w:r>
    </w:p>
  </w:comment>
  <w:comment w:id="66" w:author="David Preen" w:date="2022-05-17T10:48:00Z" w:initials="DP">
    <w:p w14:paraId="2D93778E" w14:textId="2B0F991C" w:rsidR="00DD7790" w:rsidRDefault="00DD7790">
      <w:pPr>
        <w:pStyle w:val="CommentText"/>
      </w:pPr>
      <w:r>
        <w:rPr>
          <w:rStyle w:val="CommentReference"/>
        </w:rPr>
        <w:annotationRef/>
      </w:r>
      <w:r>
        <w:t>3 marks</w:t>
      </w:r>
    </w:p>
  </w:comment>
  <w:comment w:id="67" w:author="David Preen" w:date="2022-05-17T10:47:00Z" w:initials="DP">
    <w:p w14:paraId="6BC1F97A" w14:textId="77777777" w:rsidR="00DD7790" w:rsidRDefault="00DD7790" w:rsidP="00DD7790">
      <w:r>
        <w:rPr>
          <w:rStyle w:val="CommentReference"/>
        </w:rPr>
        <w:annotationRef/>
      </w:r>
      <w:bookmarkStart w:id="68" w:name="_Hlk103590539"/>
      <w:r>
        <w:t xml:space="preserve">Would the sort the data any </w:t>
      </w:r>
      <w:r>
        <w:t>particular way first?</w:t>
      </w:r>
    </w:p>
    <w:bookmarkEnd w:id="68"/>
    <w:p w14:paraId="553F8F87" w14:textId="0B8CBA3B" w:rsidR="00DD7790" w:rsidRDefault="00DD7790">
      <w:pPr>
        <w:pStyle w:val="CommentText"/>
      </w:pPr>
    </w:p>
  </w:comment>
  <w:comment w:id="69" w:author="David Preen" w:date="2022-05-17T10:47:00Z" w:initials="DP">
    <w:p w14:paraId="3B1A50BA" w14:textId="77777777" w:rsidR="00DD7790" w:rsidRDefault="00DD7790" w:rsidP="00DD7790">
      <w:r>
        <w:rPr>
          <w:rStyle w:val="CommentReference"/>
        </w:rPr>
        <w:annotationRef/>
      </w:r>
      <w:bookmarkStart w:id="70" w:name="_Hlk103592578"/>
      <w:r>
        <w:t>What about syntax for nested transfers?</w:t>
      </w:r>
    </w:p>
    <w:bookmarkEnd w:id="70"/>
    <w:p w14:paraId="66545E48" w14:textId="7B97D2EC" w:rsidR="00DD7790" w:rsidRDefault="00DD7790">
      <w:pPr>
        <w:pStyle w:val="CommentText"/>
      </w:pPr>
    </w:p>
  </w:comment>
  <w:comment w:id="71" w:author="David Preen" w:date="2022-05-17T10:48:00Z" w:initials="DP">
    <w:p w14:paraId="52419F7B" w14:textId="77777777" w:rsidR="00DD7790" w:rsidRDefault="00DD7790" w:rsidP="00DD7790">
      <w:r>
        <w:rPr>
          <w:rStyle w:val="CommentReference"/>
        </w:rPr>
        <w:annotationRef/>
      </w:r>
      <w:bookmarkStart w:id="72" w:name="_Hlk103593394"/>
      <w:r>
        <w:rPr>
          <w:rFonts w:ascii="Arial" w:hAnsi="Arial" w:cs="Arial"/>
        </w:rPr>
        <w:t>What about the c</w:t>
      </w:r>
      <w:r w:rsidRPr="00FB6915">
        <w:rPr>
          <w:rFonts w:ascii="Arial" w:hAnsi="Arial" w:cs="Arial"/>
        </w:rPr>
        <w:t xml:space="preserve">reation of </w:t>
      </w:r>
      <w:r>
        <w:rPr>
          <w:rFonts w:ascii="Arial" w:hAnsi="Arial" w:cs="Arial"/>
        </w:rPr>
        <w:t>a</w:t>
      </w:r>
      <w:r w:rsidRPr="00FB6915">
        <w:rPr>
          <w:rFonts w:ascii="Arial" w:hAnsi="Arial" w:cs="Arial"/>
        </w:rPr>
        <w:t xml:space="preserve"> </w:t>
      </w:r>
      <w:r w:rsidRPr="00FB6915">
        <w:rPr>
          <w:rFonts w:ascii="Arial" w:hAnsi="Arial" w:cs="Arial"/>
        </w:rPr>
        <w:t>findate</w:t>
      </w:r>
      <w:r>
        <w:rPr>
          <w:rFonts w:ascii="Arial" w:hAnsi="Arial" w:cs="Arial"/>
        </w:rPr>
        <w:t xml:space="preserve"> variable?</w:t>
      </w:r>
    </w:p>
    <w:bookmarkEnd w:id="72"/>
    <w:p w14:paraId="081CC7F1" w14:textId="3A900E4C" w:rsidR="00DD7790" w:rsidRDefault="00DD7790">
      <w:pPr>
        <w:pStyle w:val="CommentText"/>
      </w:pPr>
    </w:p>
  </w:comment>
  <w:comment w:id="73" w:author="David Preen" w:date="2022-05-17T10:48:00Z" w:initials="DP">
    <w:p w14:paraId="10718537" w14:textId="14F5C417" w:rsidR="00DD7790" w:rsidRDefault="00DD7790">
      <w:pPr>
        <w:pStyle w:val="CommentText"/>
      </w:pPr>
      <w:r>
        <w:rPr>
          <w:rStyle w:val="CommentReference"/>
        </w:rPr>
        <w:annotationRef/>
      </w:r>
      <w:r>
        <w:t>5 marks</w:t>
      </w:r>
    </w:p>
  </w:comment>
  <w:comment w:id="74" w:author="David Preen" w:date="2022-05-17T10:50:00Z" w:initials="DP">
    <w:p w14:paraId="25579E12" w14:textId="1262A0D2" w:rsidR="00DD7790" w:rsidRDefault="00DD7790">
      <w:pPr>
        <w:pStyle w:val="CommentText"/>
      </w:pPr>
      <w:r>
        <w:rPr>
          <w:rStyle w:val="CommentReference"/>
        </w:rPr>
        <w:annotationRef/>
      </w:r>
      <w:r>
        <w:t>5 marks</w:t>
      </w:r>
    </w:p>
  </w:comment>
  <w:comment w:id="75" w:author="David Preen" w:date="2022-05-17T10:50:00Z" w:initials="DP">
    <w:p w14:paraId="1F8F37A9" w14:textId="77777777" w:rsidR="00DD7790" w:rsidRDefault="00DD7790" w:rsidP="00DD7790">
      <w:pPr>
        <w:rPr>
          <w:rFonts w:ascii="Arial" w:hAnsi="Arial" w:cs="Arial"/>
        </w:rPr>
      </w:pPr>
      <w:r>
        <w:rPr>
          <w:rStyle w:val="CommentReference"/>
        </w:rPr>
        <w:annotationRef/>
      </w:r>
      <w:bookmarkStart w:id="76" w:name="_Hlk103588558"/>
      <w:bookmarkStart w:id="77" w:name="_Hlk103590671"/>
      <w:r w:rsidRPr="00C21327">
        <w:rPr>
          <w:rFonts w:ascii="Arial" w:hAnsi="Arial" w:cs="Arial"/>
        </w:rPr>
        <w:t xml:space="preserve">Also, </w:t>
      </w:r>
      <w:bookmarkStart w:id="78" w:name="_Hlk103595475"/>
      <w:r w:rsidRPr="00C21327">
        <w:rPr>
          <w:rFonts w:ascii="Arial" w:hAnsi="Arial" w:cs="Arial"/>
        </w:rPr>
        <w:t>effectively divides records into pre/post index event periods</w:t>
      </w:r>
      <w:bookmarkEnd w:id="76"/>
    </w:p>
    <w:bookmarkEnd w:id="77"/>
    <w:bookmarkEnd w:id="78"/>
    <w:p w14:paraId="791347F6" w14:textId="54572456" w:rsidR="00DD7790" w:rsidRDefault="00DD7790">
      <w:pPr>
        <w:pStyle w:val="CommentText"/>
      </w:pPr>
    </w:p>
  </w:comment>
  <w:comment w:id="79" w:author="David Preen" w:date="2022-05-17T10:50:00Z" w:initials="DP">
    <w:p w14:paraId="5C88A8D2" w14:textId="77777777" w:rsidR="00DD7790" w:rsidRDefault="00DD7790">
      <w:pPr>
        <w:pStyle w:val="CommentText"/>
      </w:pPr>
      <w:r>
        <w:rPr>
          <w:rStyle w:val="CommentReference"/>
        </w:rPr>
        <w:annotationRef/>
      </w:r>
      <w:r>
        <w:t>9 marks</w:t>
      </w:r>
    </w:p>
    <w:p w14:paraId="6CC057FA" w14:textId="49C7E6D9" w:rsidR="00DD7790" w:rsidRDefault="00DD7790">
      <w:pPr>
        <w:pStyle w:val="CommentText"/>
      </w:pPr>
      <w:r>
        <w:t>Well done</w:t>
      </w:r>
    </w:p>
  </w:comment>
  <w:comment w:id="80" w:author="David Preen" w:date="2022-05-23T14:31:00Z" w:initials="DP">
    <w:p w14:paraId="41F67CF6" w14:textId="0D640626" w:rsidR="008D120C" w:rsidRDefault="008D120C">
      <w:pPr>
        <w:pStyle w:val="CommentText"/>
      </w:pPr>
      <w:r>
        <w:rPr>
          <w:rStyle w:val="CommentReference"/>
        </w:rPr>
        <w:annotationRef/>
      </w:r>
      <w:r>
        <w:t>7  marks</w:t>
      </w:r>
    </w:p>
  </w:comment>
  <w:comment w:id="81" w:author="David Preen" w:date="2022-05-23T14:29:00Z" w:initials="DP">
    <w:p w14:paraId="1CF1B22B" w14:textId="77777777" w:rsidR="008D120C" w:rsidRDefault="008D120C" w:rsidP="008D120C">
      <w:pPr>
        <w:pStyle w:val="CommentText"/>
      </w:pPr>
      <w:r>
        <w:rPr>
          <w:rStyle w:val="CommentReference"/>
        </w:rPr>
        <w:annotationRef/>
      </w:r>
      <w:bookmarkStart w:id="82" w:name="_Hlk104205819"/>
      <w:r>
        <w:t xml:space="preserve">Would you need to sort the file in any </w:t>
      </w:r>
      <w:r>
        <w:t xml:space="preserve">particular order first? </w:t>
      </w:r>
    </w:p>
    <w:bookmarkEnd w:id="82"/>
    <w:p w14:paraId="30B75EB3" w14:textId="7F4CEE43" w:rsidR="008D120C" w:rsidRDefault="008D120C">
      <w:pPr>
        <w:pStyle w:val="CommentText"/>
      </w:pPr>
    </w:p>
  </w:comment>
  <w:comment w:id="83" w:author="David Preen" w:date="2022-05-23T14:30:00Z" w:initials="DP">
    <w:p w14:paraId="35BB653E" w14:textId="77777777" w:rsidR="008D120C" w:rsidRDefault="008D120C" w:rsidP="008D120C">
      <w:pPr>
        <w:spacing w:after="160"/>
        <w:jc w:val="both"/>
      </w:pPr>
      <w:r>
        <w:rPr>
          <w:rStyle w:val="CommentReference"/>
        </w:rPr>
        <w:annotationRef/>
      </w:r>
      <w:bookmarkStart w:id="84" w:name="_Hlk104206875"/>
      <w:bookmarkStart w:id="85" w:name="_Hlk104207161"/>
      <w:r w:rsidRPr="008D2491">
        <w:rPr>
          <w:rFonts w:ascii="Arial" w:hAnsi="Arial" w:cs="Arial"/>
        </w:rPr>
        <w:t>Would you need to account for inter-hospital transfers</w:t>
      </w:r>
      <w:r>
        <w:rPr>
          <w:rFonts w:ascii="Arial" w:hAnsi="Arial" w:cs="Arial"/>
        </w:rPr>
        <w:t xml:space="preserve"> to avoid overcounting the true number of admissions in the dataset</w:t>
      </w:r>
      <w:r w:rsidRPr="008D2491">
        <w:rPr>
          <w:rFonts w:ascii="Arial" w:hAnsi="Arial" w:cs="Arial"/>
        </w:rPr>
        <w:t>?</w:t>
      </w:r>
    </w:p>
    <w:bookmarkEnd w:id="84"/>
    <w:bookmarkEnd w:id="85"/>
    <w:p w14:paraId="5FE6075A" w14:textId="7127C9E5" w:rsidR="008D120C" w:rsidRDefault="008D120C">
      <w:pPr>
        <w:pStyle w:val="CommentText"/>
      </w:pPr>
    </w:p>
  </w:comment>
  <w:comment w:id="86" w:author="David Preen" w:date="2022-05-23T14:31:00Z" w:initials="DP">
    <w:p w14:paraId="6DD84122" w14:textId="77777777" w:rsidR="008D120C" w:rsidRPr="008D2491" w:rsidRDefault="008D120C" w:rsidP="008D120C">
      <w:pPr>
        <w:spacing w:after="160"/>
        <w:jc w:val="both"/>
        <w:rPr>
          <w:rFonts w:ascii="Arial" w:hAnsi="Arial" w:cs="Arial"/>
        </w:rPr>
      </w:pPr>
      <w:r>
        <w:rPr>
          <w:rStyle w:val="CommentReference"/>
        </w:rPr>
        <w:annotationRef/>
      </w:r>
      <w:bookmarkStart w:id="87" w:name="_Hlk104205869"/>
      <w:r w:rsidRPr="008D2491">
        <w:rPr>
          <w:rFonts w:ascii="Arial" w:hAnsi="Arial" w:cs="Arial"/>
        </w:rPr>
        <w:t xml:space="preserve">Would you need to account for </w:t>
      </w:r>
      <w:bookmarkStart w:id="88" w:name="_Hlk104205883"/>
      <w:r w:rsidRPr="008D2491">
        <w:rPr>
          <w:rFonts w:ascii="Arial" w:hAnsi="Arial" w:cs="Arial"/>
        </w:rPr>
        <w:t xml:space="preserve">inter-hospital transfers? </w:t>
      </w:r>
      <w:bookmarkEnd w:id="88"/>
    </w:p>
    <w:bookmarkEnd w:id="87"/>
    <w:p w14:paraId="1002D501" w14:textId="1C47B029" w:rsidR="008D120C" w:rsidRDefault="008D120C">
      <w:pPr>
        <w:pStyle w:val="CommentText"/>
      </w:pPr>
    </w:p>
  </w:comment>
  <w:comment w:id="89" w:author="David Preen" w:date="2022-05-23T14:31:00Z" w:initials="DP">
    <w:p w14:paraId="79BE277A" w14:textId="77777777" w:rsidR="008D120C" w:rsidRDefault="008D120C" w:rsidP="008D120C">
      <w:pPr>
        <w:spacing w:after="160"/>
        <w:jc w:val="both"/>
      </w:pPr>
      <w:r>
        <w:rPr>
          <w:rStyle w:val="CommentReference"/>
        </w:rPr>
        <w:annotationRef/>
      </w:r>
      <w:r>
        <w:t>Data are already merged into a single type 3 file as indicated in the question</w:t>
      </w:r>
    </w:p>
    <w:p w14:paraId="67E73819" w14:textId="0EFD77F2" w:rsidR="008D120C" w:rsidRDefault="008D120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4C8C29" w15:done="0"/>
  <w15:commentEx w15:paraId="584C8F20" w15:done="0"/>
  <w15:commentEx w15:paraId="248B41CD" w15:done="0"/>
  <w15:commentEx w15:paraId="6F06D048" w15:done="0"/>
  <w15:commentEx w15:paraId="68321776" w15:done="0"/>
  <w15:commentEx w15:paraId="443581D8" w15:done="0"/>
  <w15:commentEx w15:paraId="2DAB477B" w15:done="0"/>
  <w15:commentEx w15:paraId="2D93778E" w15:done="0"/>
  <w15:commentEx w15:paraId="553F8F87" w15:done="0"/>
  <w15:commentEx w15:paraId="66545E48" w15:done="0"/>
  <w15:commentEx w15:paraId="081CC7F1" w15:done="0"/>
  <w15:commentEx w15:paraId="10718537" w15:done="0"/>
  <w15:commentEx w15:paraId="25579E12" w15:done="0"/>
  <w15:commentEx w15:paraId="791347F6" w15:done="0"/>
  <w15:commentEx w15:paraId="6CC057FA" w15:done="0"/>
  <w15:commentEx w15:paraId="41F67CF6" w15:done="0"/>
  <w15:commentEx w15:paraId="30B75EB3" w15:done="0"/>
  <w15:commentEx w15:paraId="5FE6075A" w15:done="0"/>
  <w15:commentEx w15:paraId="1002D501" w15:done="0"/>
  <w15:commentEx w15:paraId="67E738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DFB34" w16cex:dateUtc="2022-05-17T02:45:00Z"/>
  <w16cex:commentExtensible w16cex:durableId="262DFB54" w16cex:dateUtc="2022-05-17T02:45:00Z"/>
  <w16cex:commentExtensible w16cex:durableId="262DFB7C" w16cex:dateUtc="2022-05-17T02:46:00Z"/>
  <w16cex:commentExtensible w16cex:durableId="262DFB69" w16cex:dateUtc="2022-05-17T02:46:00Z"/>
  <w16cex:commentExtensible w16cex:durableId="262DFBA6" w16cex:dateUtc="2022-05-17T02:47:00Z"/>
  <w16cex:commentExtensible w16cex:durableId="262DFBA2" w16cex:dateUtc="2022-05-17T02:46:00Z"/>
  <w16cex:commentExtensible w16cex:durableId="262DFBF6" w16cex:dateUtc="2022-05-17T02:48:00Z"/>
  <w16cex:commentExtensible w16cex:durableId="262DFBBD" w16cex:dateUtc="2022-05-17T02:47:00Z"/>
  <w16cex:commentExtensible w16cex:durableId="262DFBDD" w16cex:dateUtc="2022-05-17T02:47:00Z"/>
  <w16cex:commentExtensible w16cex:durableId="262DFBF3" w16cex:dateUtc="2022-05-17T02:48:00Z"/>
  <w16cex:commentExtensible w16cex:durableId="262DFC1A" w16cex:dateUtc="2022-05-17T02:48:00Z"/>
  <w16cex:commentExtensible w16cex:durableId="262DFC5F" w16cex:dateUtc="2022-05-17T02:50:00Z"/>
  <w16cex:commentExtensible w16cex:durableId="262DFC5B" w16cex:dateUtc="2022-05-17T02:50:00Z"/>
  <w16cex:commentExtensible w16cex:durableId="262DFC71" w16cex:dateUtc="2022-05-17T0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4C8C29" w16cid:durableId="2636199F"/>
  <w16cid:commentId w16cid:paraId="584C8F20" w16cid:durableId="262DFB34"/>
  <w16cid:commentId w16cid:paraId="248B41CD" w16cid:durableId="262DFB54"/>
  <w16cid:commentId w16cid:paraId="6F06D048" w16cid:durableId="262DFB7C"/>
  <w16cid:commentId w16cid:paraId="68321776" w16cid:durableId="262DFB69"/>
  <w16cid:commentId w16cid:paraId="443581D8" w16cid:durableId="262DFBA6"/>
  <w16cid:commentId w16cid:paraId="2DAB477B" w16cid:durableId="262DFBA2"/>
  <w16cid:commentId w16cid:paraId="2D93778E" w16cid:durableId="262DFBF6"/>
  <w16cid:commentId w16cid:paraId="553F8F87" w16cid:durableId="262DFBBD"/>
  <w16cid:commentId w16cid:paraId="66545E48" w16cid:durableId="262DFBDD"/>
  <w16cid:commentId w16cid:paraId="081CC7F1" w16cid:durableId="262DFBF3"/>
  <w16cid:commentId w16cid:paraId="10718537" w16cid:durableId="262DFC1A"/>
  <w16cid:commentId w16cid:paraId="25579E12" w16cid:durableId="262DFC5F"/>
  <w16cid:commentId w16cid:paraId="791347F6" w16cid:durableId="262DFC5B"/>
  <w16cid:commentId w16cid:paraId="6CC057FA" w16cid:durableId="262DFC71"/>
  <w16cid:commentId w16cid:paraId="41F67CF6" w16cid:durableId="2636194E"/>
  <w16cid:commentId w16cid:paraId="30B75EB3" w16cid:durableId="2636193C"/>
  <w16cid:commentId w16cid:paraId="5FE6075A" w16cid:durableId="2636193D"/>
  <w16cid:commentId w16cid:paraId="1002D501" w16cid:durableId="2636193E"/>
  <w16cid:commentId w16cid:paraId="67E73819" w16cid:durableId="263619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29829" w14:textId="77777777" w:rsidR="0044251B" w:rsidRDefault="0044251B">
      <w:r>
        <w:separator/>
      </w:r>
    </w:p>
  </w:endnote>
  <w:endnote w:type="continuationSeparator" w:id="0">
    <w:p w14:paraId="3056D847" w14:textId="77777777" w:rsidR="0044251B" w:rsidRDefault="00442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86BCB" w14:textId="77777777" w:rsidR="00D56370" w:rsidRDefault="00D56370" w:rsidP="00686A5E">
    <w:pPr>
      <w:pStyle w:val="Footer"/>
      <w:pBdr>
        <w:top w:val="single" w:sz="6" w:space="1" w:color="auto"/>
      </w:pBdr>
      <w:tabs>
        <w:tab w:val="clear" w:pos="8640"/>
        <w:tab w:val="right" w:pos="9356"/>
      </w:tabs>
      <w:rPr>
        <w:sz w:val="12"/>
        <w:szCs w:val="12"/>
      </w:rPr>
    </w:pPr>
  </w:p>
  <w:p w14:paraId="34EC1C7E" w14:textId="661F0623" w:rsidR="00D56370" w:rsidRPr="00772AC7" w:rsidRDefault="000C3FC8" w:rsidP="00686A5E">
    <w:pPr>
      <w:pStyle w:val="Footer"/>
      <w:tabs>
        <w:tab w:val="clear" w:pos="8640"/>
        <w:tab w:val="right" w:pos="9356"/>
      </w:tabs>
      <w:ind w:right="33"/>
      <w:rPr>
        <w:rFonts w:ascii="Arial" w:hAnsi="Arial" w:cs="Arial"/>
        <w:b/>
        <w:bCs/>
        <w:sz w:val="20"/>
        <w:szCs w:val="20"/>
      </w:rPr>
    </w:pPr>
    <w:r>
      <w:rPr>
        <w:b/>
        <w:bCs/>
        <w:sz w:val="20"/>
        <w:szCs w:val="20"/>
      </w:rPr>
      <w:t xml:space="preserve">Take Home Question </w:t>
    </w:r>
    <w:r w:rsidR="00651130">
      <w:rPr>
        <w:b/>
        <w:bCs/>
        <w:sz w:val="20"/>
        <w:szCs w:val="20"/>
      </w:rPr>
      <w:tab/>
    </w:r>
    <w:r w:rsidR="00D56370" w:rsidRPr="00772AC7">
      <w:rPr>
        <w:rStyle w:val="PageNumber"/>
        <w:rFonts w:ascii="Arial" w:hAnsi="Arial" w:cs="Arial"/>
        <w:sz w:val="20"/>
        <w:szCs w:val="20"/>
      </w:rPr>
      <w:fldChar w:fldCharType="begin"/>
    </w:r>
    <w:r w:rsidR="00D56370" w:rsidRPr="00772AC7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56370" w:rsidRPr="00772AC7">
      <w:rPr>
        <w:rStyle w:val="PageNumber"/>
        <w:rFonts w:ascii="Arial" w:hAnsi="Arial" w:cs="Arial"/>
        <w:sz w:val="20"/>
        <w:szCs w:val="20"/>
      </w:rPr>
      <w:fldChar w:fldCharType="separate"/>
    </w:r>
    <w:r w:rsidR="00CE0EF9">
      <w:rPr>
        <w:rStyle w:val="PageNumber"/>
        <w:rFonts w:ascii="Arial" w:hAnsi="Arial" w:cs="Arial"/>
        <w:noProof/>
        <w:sz w:val="20"/>
        <w:szCs w:val="20"/>
      </w:rPr>
      <w:t>2</w:t>
    </w:r>
    <w:r w:rsidR="00D56370" w:rsidRPr="00772AC7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37D85" w14:textId="77777777" w:rsidR="0044251B" w:rsidRDefault="0044251B">
      <w:r>
        <w:separator/>
      </w:r>
    </w:p>
  </w:footnote>
  <w:footnote w:type="continuationSeparator" w:id="0">
    <w:p w14:paraId="1F10D61C" w14:textId="77777777" w:rsidR="0044251B" w:rsidRDefault="00442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3FE0F" w14:textId="77777777" w:rsidR="00D56370" w:rsidRDefault="00D56370" w:rsidP="00335E7E">
    <w:pPr>
      <w:pStyle w:val="Header"/>
      <w:tabs>
        <w:tab w:val="clear" w:pos="8640"/>
        <w:tab w:val="left" w:pos="6795"/>
      </w:tabs>
      <w:rPr>
        <w:b/>
        <w:bCs/>
        <w:sz w:val="20"/>
        <w:szCs w:val="20"/>
      </w:rPr>
    </w:pPr>
    <w:r>
      <w:rPr>
        <w:b/>
        <w:bCs/>
        <w:sz w:val="20"/>
        <w:szCs w:val="20"/>
      </w:rPr>
      <w:t>INTRODUCTORY ANALYSIS OF LINKED HEALTH DATA</w:t>
    </w:r>
    <w:r>
      <w:rPr>
        <w:b/>
        <w:bCs/>
        <w:sz w:val="20"/>
        <w:szCs w:val="20"/>
      </w:rPr>
      <w:tab/>
    </w:r>
  </w:p>
  <w:p w14:paraId="7D2674F0" w14:textId="7D04400F" w:rsidR="00D56370" w:rsidRDefault="00D56370" w:rsidP="00E1769C">
    <w:pPr>
      <w:pStyle w:val="Header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ASSESSMENT </w:t>
    </w:r>
    <w:r w:rsidR="00651130">
      <w:rPr>
        <w:b/>
        <w:bCs/>
        <w:sz w:val="20"/>
        <w:szCs w:val="20"/>
      </w:rPr>
      <w:t>2022</w:t>
    </w:r>
  </w:p>
  <w:p w14:paraId="4761262E" w14:textId="77777777" w:rsidR="00D56370" w:rsidRDefault="00D56370" w:rsidP="00E1769C">
    <w:pPr>
      <w:pStyle w:val="Header"/>
      <w:pBdr>
        <w:bottom w:val="single" w:sz="18" w:space="1" w:color="auto"/>
      </w:pBdr>
      <w:rPr>
        <w:b/>
        <w:bCs/>
        <w:sz w:val="12"/>
        <w:szCs w:val="12"/>
      </w:rPr>
    </w:pPr>
  </w:p>
  <w:p w14:paraId="75028A73" w14:textId="77777777" w:rsidR="00D56370" w:rsidRDefault="00D56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78CD"/>
    <w:multiLevelType w:val="hybridMultilevel"/>
    <w:tmpl w:val="663EB83E"/>
    <w:lvl w:ilvl="0" w:tplc="49E8A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05A4"/>
    <w:multiLevelType w:val="hybridMultilevel"/>
    <w:tmpl w:val="24040A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32B9D"/>
    <w:multiLevelType w:val="multilevel"/>
    <w:tmpl w:val="DBC224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E072B"/>
    <w:multiLevelType w:val="multilevel"/>
    <w:tmpl w:val="39E471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C16DB"/>
    <w:multiLevelType w:val="multilevel"/>
    <w:tmpl w:val="1C6EE8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02B6B"/>
    <w:multiLevelType w:val="multilevel"/>
    <w:tmpl w:val="AF60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A22038"/>
    <w:multiLevelType w:val="hybridMultilevel"/>
    <w:tmpl w:val="0408108A"/>
    <w:lvl w:ilvl="0" w:tplc="9778482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54F009E"/>
    <w:multiLevelType w:val="hybridMultilevel"/>
    <w:tmpl w:val="951A6C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DC1CE8"/>
    <w:multiLevelType w:val="hybridMultilevel"/>
    <w:tmpl w:val="BC3A867A"/>
    <w:lvl w:ilvl="0" w:tplc="2C7A8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A00019"/>
    <w:multiLevelType w:val="multilevel"/>
    <w:tmpl w:val="BA2A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57430"/>
    <w:multiLevelType w:val="hybridMultilevel"/>
    <w:tmpl w:val="58E49ABA"/>
    <w:lvl w:ilvl="0" w:tplc="0C09000F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63F09"/>
    <w:multiLevelType w:val="hybridMultilevel"/>
    <w:tmpl w:val="805A8926"/>
    <w:lvl w:ilvl="0" w:tplc="F85456EA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16C0C9B"/>
    <w:multiLevelType w:val="multilevel"/>
    <w:tmpl w:val="8966B9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C41B4"/>
    <w:multiLevelType w:val="hybridMultilevel"/>
    <w:tmpl w:val="B5E6BF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612E6"/>
    <w:multiLevelType w:val="multilevel"/>
    <w:tmpl w:val="494AF4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EB134A"/>
    <w:multiLevelType w:val="multilevel"/>
    <w:tmpl w:val="8474D0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089289">
    <w:abstractNumId w:val="6"/>
  </w:num>
  <w:num w:numId="2" w16cid:durableId="1045762507">
    <w:abstractNumId w:val="8"/>
  </w:num>
  <w:num w:numId="3" w16cid:durableId="1537306991">
    <w:abstractNumId w:val="13"/>
  </w:num>
  <w:num w:numId="4" w16cid:durableId="1571185331">
    <w:abstractNumId w:val="10"/>
  </w:num>
  <w:num w:numId="5" w16cid:durableId="783384145">
    <w:abstractNumId w:val="1"/>
  </w:num>
  <w:num w:numId="6" w16cid:durableId="1050036726">
    <w:abstractNumId w:val="5"/>
  </w:num>
  <w:num w:numId="7" w16cid:durableId="659505925">
    <w:abstractNumId w:val="12"/>
  </w:num>
  <w:num w:numId="8" w16cid:durableId="203949018">
    <w:abstractNumId w:val="14"/>
  </w:num>
  <w:num w:numId="9" w16cid:durableId="1958557262">
    <w:abstractNumId w:val="15"/>
  </w:num>
  <w:num w:numId="10" w16cid:durableId="2033722833">
    <w:abstractNumId w:val="3"/>
  </w:num>
  <w:num w:numId="11" w16cid:durableId="152913718">
    <w:abstractNumId w:val="4"/>
  </w:num>
  <w:num w:numId="12" w16cid:durableId="1162503805">
    <w:abstractNumId w:val="9"/>
  </w:num>
  <w:num w:numId="13" w16cid:durableId="1853758182">
    <w:abstractNumId w:val="2"/>
  </w:num>
  <w:num w:numId="14" w16cid:durableId="2103063158">
    <w:abstractNumId w:val="7"/>
  </w:num>
  <w:num w:numId="15" w16cid:durableId="1223716434">
    <w:abstractNumId w:val="11"/>
  </w:num>
  <w:num w:numId="16" w16cid:durableId="913931579">
    <w:abstractNumId w:val="0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KHIJA S. (2134395)">
    <w15:presenceInfo w15:providerId="AD" w15:userId="S::2134395@swansea.ac.uk::cb082337-5130-4f5b-8f6d-a03f3e873d54"/>
  </w15:person>
  <w15:person w15:author="David Preen">
    <w15:presenceInfo w15:providerId="AD" w15:userId="S::00029740@uwa.edu.au::a5eeba2a-bb1b-4468-abbc-85cc915580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C20"/>
    <w:rsid w:val="00047265"/>
    <w:rsid w:val="00053CBB"/>
    <w:rsid w:val="00063315"/>
    <w:rsid w:val="00077839"/>
    <w:rsid w:val="00081668"/>
    <w:rsid w:val="00091D9F"/>
    <w:rsid w:val="000A1B58"/>
    <w:rsid w:val="000A45B0"/>
    <w:rsid w:val="000A4A0B"/>
    <w:rsid w:val="000B127D"/>
    <w:rsid w:val="000B5FD9"/>
    <w:rsid w:val="000C19A6"/>
    <w:rsid w:val="000C3FC8"/>
    <w:rsid w:val="000C49AF"/>
    <w:rsid w:val="000E21A4"/>
    <w:rsid w:val="000E402D"/>
    <w:rsid w:val="000E5D79"/>
    <w:rsid w:val="000F137E"/>
    <w:rsid w:val="00107BB7"/>
    <w:rsid w:val="001207CB"/>
    <w:rsid w:val="001361C6"/>
    <w:rsid w:val="00137D1E"/>
    <w:rsid w:val="00151B10"/>
    <w:rsid w:val="00164EBA"/>
    <w:rsid w:val="00166869"/>
    <w:rsid w:val="0017181D"/>
    <w:rsid w:val="001730CA"/>
    <w:rsid w:val="001B46B4"/>
    <w:rsid w:val="001C5F60"/>
    <w:rsid w:val="001D0DE8"/>
    <w:rsid w:val="001F77CF"/>
    <w:rsid w:val="00205D90"/>
    <w:rsid w:val="002068BA"/>
    <w:rsid w:val="00236D0F"/>
    <w:rsid w:val="00255607"/>
    <w:rsid w:val="00281CC0"/>
    <w:rsid w:val="002A0A96"/>
    <w:rsid w:val="002B0AAB"/>
    <w:rsid w:val="002B1103"/>
    <w:rsid w:val="002B77FD"/>
    <w:rsid w:val="002C3BD6"/>
    <w:rsid w:val="002C4C4D"/>
    <w:rsid w:val="002C64A9"/>
    <w:rsid w:val="002D08F8"/>
    <w:rsid w:val="002D4CCF"/>
    <w:rsid w:val="002E4DC2"/>
    <w:rsid w:val="002F6D70"/>
    <w:rsid w:val="00301A0C"/>
    <w:rsid w:val="00302792"/>
    <w:rsid w:val="003120ED"/>
    <w:rsid w:val="00325C4D"/>
    <w:rsid w:val="00335E7E"/>
    <w:rsid w:val="00345591"/>
    <w:rsid w:val="00360FF5"/>
    <w:rsid w:val="00362B01"/>
    <w:rsid w:val="00367F4A"/>
    <w:rsid w:val="00375E70"/>
    <w:rsid w:val="003C5673"/>
    <w:rsid w:val="003D6857"/>
    <w:rsid w:val="003D789E"/>
    <w:rsid w:val="004237E1"/>
    <w:rsid w:val="00423BBD"/>
    <w:rsid w:val="004248D2"/>
    <w:rsid w:val="00432D93"/>
    <w:rsid w:val="0044251B"/>
    <w:rsid w:val="00455DEF"/>
    <w:rsid w:val="00457E41"/>
    <w:rsid w:val="0046009C"/>
    <w:rsid w:val="00464B72"/>
    <w:rsid w:val="004B173F"/>
    <w:rsid w:val="004B6502"/>
    <w:rsid w:val="004B73A9"/>
    <w:rsid w:val="004C29F9"/>
    <w:rsid w:val="004E02C5"/>
    <w:rsid w:val="004E696F"/>
    <w:rsid w:val="004F0C11"/>
    <w:rsid w:val="004F18C9"/>
    <w:rsid w:val="004F7595"/>
    <w:rsid w:val="00503E4A"/>
    <w:rsid w:val="00503F50"/>
    <w:rsid w:val="0050477F"/>
    <w:rsid w:val="0051423B"/>
    <w:rsid w:val="005226BD"/>
    <w:rsid w:val="00532A8F"/>
    <w:rsid w:val="00537905"/>
    <w:rsid w:val="0054488F"/>
    <w:rsid w:val="00547DFE"/>
    <w:rsid w:val="005743B5"/>
    <w:rsid w:val="005C7E29"/>
    <w:rsid w:val="005E43AA"/>
    <w:rsid w:val="00606539"/>
    <w:rsid w:val="00606858"/>
    <w:rsid w:val="00612015"/>
    <w:rsid w:val="006153A9"/>
    <w:rsid w:val="00616AB1"/>
    <w:rsid w:val="0062403A"/>
    <w:rsid w:val="00626622"/>
    <w:rsid w:val="00636197"/>
    <w:rsid w:val="006371A9"/>
    <w:rsid w:val="00640363"/>
    <w:rsid w:val="006441D9"/>
    <w:rsid w:val="00651130"/>
    <w:rsid w:val="00676B6B"/>
    <w:rsid w:val="00686A5E"/>
    <w:rsid w:val="00691263"/>
    <w:rsid w:val="006A273C"/>
    <w:rsid w:val="006A4049"/>
    <w:rsid w:val="006A5907"/>
    <w:rsid w:val="006B2E72"/>
    <w:rsid w:val="006D2425"/>
    <w:rsid w:val="006F25B2"/>
    <w:rsid w:val="00712D96"/>
    <w:rsid w:val="007176C9"/>
    <w:rsid w:val="007300A0"/>
    <w:rsid w:val="00744A72"/>
    <w:rsid w:val="0074791B"/>
    <w:rsid w:val="00747C37"/>
    <w:rsid w:val="00770655"/>
    <w:rsid w:val="00772AC7"/>
    <w:rsid w:val="00776FF4"/>
    <w:rsid w:val="0078201B"/>
    <w:rsid w:val="007A1F52"/>
    <w:rsid w:val="007D1FC9"/>
    <w:rsid w:val="007D54F4"/>
    <w:rsid w:val="007F111B"/>
    <w:rsid w:val="007F554D"/>
    <w:rsid w:val="00812706"/>
    <w:rsid w:val="0083557C"/>
    <w:rsid w:val="008379C0"/>
    <w:rsid w:val="008474F6"/>
    <w:rsid w:val="00850424"/>
    <w:rsid w:val="00851C14"/>
    <w:rsid w:val="0086545C"/>
    <w:rsid w:val="00870B0C"/>
    <w:rsid w:val="0088627D"/>
    <w:rsid w:val="00890B66"/>
    <w:rsid w:val="008911B4"/>
    <w:rsid w:val="008B1A09"/>
    <w:rsid w:val="008C440E"/>
    <w:rsid w:val="008D03A3"/>
    <w:rsid w:val="008D120C"/>
    <w:rsid w:val="008D236F"/>
    <w:rsid w:val="008F376B"/>
    <w:rsid w:val="008F37A0"/>
    <w:rsid w:val="00910091"/>
    <w:rsid w:val="00934A1D"/>
    <w:rsid w:val="0094246F"/>
    <w:rsid w:val="00942782"/>
    <w:rsid w:val="009455A2"/>
    <w:rsid w:val="00947071"/>
    <w:rsid w:val="00947A07"/>
    <w:rsid w:val="00953573"/>
    <w:rsid w:val="009678FF"/>
    <w:rsid w:val="00981E37"/>
    <w:rsid w:val="00982E27"/>
    <w:rsid w:val="009C0BCA"/>
    <w:rsid w:val="009C7246"/>
    <w:rsid w:val="009D32FE"/>
    <w:rsid w:val="009D6DF6"/>
    <w:rsid w:val="009D7179"/>
    <w:rsid w:val="009E054D"/>
    <w:rsid w:val="009E58F4"/>
    <w:rsid w:val="009F159C"/>
    <w:rsid w:val="009F5348"/>
    <w:rsid w:val="009F5D07"/>
    <w:rsid w:val="00A17BB5"/>
    <w:rsid w:val="00A25D21"/>
    <w:rsid w:val="00A313DA"/>
    <w:rsid w:val="00A32CA0"/>
    <w:rsid w:val="00A404B5"/>
    <w:rsid w:val="00A42D39"/>
    <w:rsid w:val="00A442AE"/>
    <w:rsid w:val="00A8637D"/>
    <w:rsid w:val="00AC719E"/>
    <w:rsid w:val="00AD6D1F"/>
    <w:rsid w:val="00AE1C3B"/>
    <w:rsid w:val="00AF653B"/>
    <w:rsid w:val="00B21492"/>
    <w:rsid w:val="00B47668"/>
    <w:rsid w:val="00B7070E"/>
    <w:rsid w:val="00B7543D"/>
    <w:rsid w:val="00B81C20"/>
    <w:rsid w:val="00B83186"/>
    <w:rsid w:val="00B9767D"/>
    <w:rsid w:val="00BA5918"/>
    <w:rsid w:val="00BB5392"/>
    <w:rsid w:val="00BB6E84"/>
    <w:rsid w:val="00BC2657"/>
    <w:rsid w:val="00BE0EC5"/>
    <w:rsid w:val="00BF0663"/>
    <w:rsid w:val="00C1747C"/>
    <w:rsid w:val="00C21B86"/>
    <w:rsid w:val="00C2614A"/>
    <w:rsid w:val="00C834DC"/>
    <w:rsid w:val="00C932E8"/>
    <w:rsid w:val="00C93A8A"/>
    <w:rsid w:val="00CB0534"/>
    <w:rsid w:val="00CB5EE8"/>
    <w:rsid w:val="00CB6660"/>
    <w:rsid w:val="00CB7D33"/>
    <w:rsid w:val="00CC3CAE"/>
    <w:rsid w:val="00CD2245"/>
    <w:rsid w:val="00CD24E0"/>
    <w:rsid w:val="00CE0EF9"/>
    <w:rsid w:val="00CE1964"/>
    <w:rsid w:val="00CF1D7F"/>
    <w:rsid w:val="00CF5B00"/>
    <w:rsid w:val="00D024A0"/>
    <w:rsid w:val="00D03125"/>
    <w:rsid w:val="00D3397F"/>
    <w:rsid w:val="00D3746F"/>
    <w:rsid w:val="00D42EDD"/>
    <w:rsid w:val="00D54A75"/>
    <w:rsid w:val="00D56370"/>
    <w:rsid w:val="00D6160D"/>
    <w:rsid w:val="00D63300"/>
    <w:rsid w:val="00D91BCD"/>
    <w:rsid w:val="00D91D8D"/>
    <w:rsid w:val="00DA161B"/>
    <w:rsid w:val="00DB390A"/>
    <w:rsid w:val="00DD6529"/>
    <w:rsid w:val="00DD7790"/>
    <w:rsid w:val="00DF18B5"/>
    <w:rsid w:val="00E108AE"/>
    <w:rsid w:val="00E1235D"/>
    <w:rsid w:val="00E1769C"/>
    <w:rsid w:val="00E178D5"/>
    <w:rsid w:val="00E2560E"/>
    <w:rsid w:val="00E36401"/>
    <w:rsid w:val="00E41878"/>
    <w:rsid w:val="00E5273A"/>
    <w:rsid w:val="00E563BA"/>
    <w:rsid w:val="00E564DA"/>
    <w:rsid w:val="00E617D4"/>
    <w:rsid w:val="00E622BC"/>
    <w:rsid w:val="00E659CD"/>
    <w:rsid w:val="00E662BE"/>
    <w:rsid w:val="00E81164"/>
    <w:rsid w:val="00E9220D"/>
    <w:rsid w:val="00E95BDB"/>
    <w:rsid w:val="00EB1F04"/>
    <w:rsid w:val="00EC63F5"/>
    <w:rsid w:val="00ED7C10"/>
    <w:rsid w:val="00F00F75"/>
    <w:rsid w:val="00F0584D"/>
    <w:rsid w:val="00F119F7"/>
    <w:rsid w:val="00F12A96"/>
    <w:rsid w:val="00F242A0"/>
    <w:rsid w:val="00F27E3C"/>
    <w:rsid w:val="00F36E7F"/>
    <w:rsid w:val="00F466E8"/>
    <w:rsid w:val="00F76344"/>
    <w:rsid w:val="00F85F00"/>
    <w:rsid w:val="00FD5B62"/>
    <w:rsid w:val="00FE13FA"/>
    <w:rsid w:val="00FF2A64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9BBAB4E"/>
  <w15:docId w15:val="{FDF79749-215C-4F86-9A47-390020B5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72"/>
      <w:szCs w:val="7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Helvetica" w:hAnsi="Helvetica" w:cs="Helvetic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Helvetica" w:hAnsi="Helvetica" w:cs="Helvetica"/>
      <w:b/>
      <w:bCs/>
      <w:spacing w:val="2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Helvetica" w:hAnsi="Helvetica" w:cs="Helvetica"/>
      <w:i/>
      <w:iCs/>
      <w:sz w:val="18"/>
      <w:szCs w:val="18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Helvetica" w:hAnsi="Helvetica" w:cs="Helvetic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BodyText">
    <w:name w:val="Body Text"/>
    <w:basedOn w:val="Normal"/>
    <w:pPr>
      <w:jc w:val="center"/>
    </w:pPr>
    <w:rPr>
      <w:b/>
      <w:bCs/>
      <w:sz w:val="72"/>
      <w:szCs w:val="72"/>
    </w:rPr>
  </w:style>
  <w:style w:type="paragraph" w:styleId="BodyText2">
    <w:name w:val="Body Text 2"/>
    <w:basedOn w:val="Normal"/>
    <w:pPr>
      <w:jc w:val="both"/>
    </w:pPr>
    <w:rPr>
      <w:i/>
      <w:iCs/>
    </w:rPr>
  </w:style>
  <w:style w:type="paragraph" w:styleId="BodyText3">
    <w:name w:val="Body Text 3"/>
    <w:basedOn w:val="Normal"/>
    <w:pPr>
      <w:jc w:val="both"/>
    </w:pPr>
  </w:style>
  <w:style w:type="paragraph" w:styleId="BodyTextIndent2">
    <w:name w:val="Body Text Indent 2"/>
    <w:basedOn w:val="Normal"/>
    <w:pPr>
      <w:ind w:left="2160" w:hanging="2160"/>
      <w:jc w:val="both"/>
    </w:pPr>
  </w:style>
  <w:style w:type="paragraph" w:styleId="BodyTextIndent3">
    <w:name w:val="Body Text Indent 3"/>
    <w:basedOn w:val="Normal"/>
    <w:pPr>
      <w:ind w:left="2880" w:hanging="1440"/>
    </w:pPr>
    <w:rPr>
      <w:sz w:val="20"/>
      <w:szCs w:val="20"/>
    </w:rPr>
  </w:style>
  <w:style w:type="paragraph" w:customStyle="1" w:styleId="HTMLBody">
    <w:name w:val="HTML Body"/>
    <w:pPr>
      <w:autoSpaceDE w:val="0"/>
      <w:autoSpaceDN w:val="0"/>
    </w:pPr>
    <w:rPr>
      <w:sz w:val="24"/>
      <w:szCs w:val="24"/>
      <w:lang w:val="en-US" w:eastAsia="en-US"/>
    </w:rPr>
  </w:style>
  <w:style w:type="paragraph" w:styleId="BlockText">
    <w:name w:val="Block Text"/>
    <w:basedOn w:val="Normal"/>
    <w:pPr>
      <w:spacing w:after="60"/>
      <w:ind w:left="284" w:right="284"/>
      <w:jc w:val="both"/>
    </w:pPr>
    <w:rPr>
      <w:sz w:val="20"/>
      <w:szCs w:val="20"/>
    </w:rPr>
  </w:style>
  <w:style w:type="paragraph" w:styleId="NormalWeb">
    <w:name w:val="Normal (Web)"/>
    <w:basedOn w:val="Normal"/>
    <w:rsid w:val="005226BD"/>
    <w:pPr>
      <w:autoSpaceDE/>
      <w:autoSpaceDN/>
      <w:spacing w:before="100" w:beforeAutospacing="1" w:after="100" w:afterAutospacing="1"/>
    </w:pPr>
    <w:rPr>
      <w:sz w:val="24"/>
      <w:szCs w:val="24"/>
      <w:lang w:eastAsia="en-AU"/>
    </w:rPr>
  </w:style>
  <w:style w:type="character" w:styleId="Strong">
    <w:name w:val="Strong"/>
    <w:qFormat/>
    <w:rsid w:val="005226BD"/>
    <w:rPr>
      <w:b/>
      <w:bCs/>
    </w:rPr>
  </w:style>
  <w:style w:type="character" w:styleId="Emphasis">
    <w:name w:val="Emphasis"/>
    <w:qFormat/>
    <w:rsid w:val="005226BD"/>
    <w:rPr>
      <w:i/>
      <w:iCs/>
    </w:rPr>
  </w:style>
  <w:style w:type="paragraph" w:styleId="BalloonText">
    <w:name w:val="Balloon Text"/>
    <w:basedOn w:val="Normal"/>
    <w:semiHidden/>
    <w:rsid w:val="00DB390A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2E4DC2"/>
    <w:pPr>
      <w:spacing w:after="120"/>
      <w:ind w:left="283"/>
    </w:pPr>
  </w:style>
  <w:style w:type="table" w:styleId="TableGrid">
    <w:name w:val="Table Grid"/>
    <w:basedOn w:val="TableNormal"/>
    <w:uiPriority w:val="59"/>
    <w:rsid w:val="002D0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2CA0"/>
    <w:rPr>
      <w:color w:val="0000FF"/>
      <w:u w:val="single"/>
    </w:rPr>
  </w:style>
  <w:style w:type="character" w:customStyle="1" w:styleId="HeaderChar">
    <w:name w:val="Header Char"/>
    <w:link w:val="Header"/>
    <w:rsid w:val="00E1769C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12A96"/>
    <w:pPr>
      <w:ind w:left="720"/>
      <w:contextualSpacing/>
    </w:pPr>
  </w:style>
  <w:style w:type="paragraph" w:customStyle="1" w:styleId="Default">
    <w:name w:val="Default"/>
    <w:rsid w:val="0008166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743B5"/>
    <w:rPr>
      <w:sz w:val="22"/>
      <w:szCs w:val="22"/>
      <w:lang w:eastAsia="en-US"/>
    </w:rPr>
  </w:style>
  <w:style w:type="paragraph" w:customStyle="1" w:styleId="paragraph">
    <w:name w:val="paragraph"/>
    <w:basedOn w:val="Normal"/>
    <w:rsid w:val="000C3FC8"/>
    <w:pPr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0C3FC8"/>
  </w:style>
  <w:style w:type="character" w:customStyle="1" w:styleId="eop">
    <w:name w:val="eop"/>
    <w:basedOn w:val="DefaultParagraphFont"/>
    <w:rsid w:val="000C3FC8"/>
  </w:style>
  <w:style w:type="character" w:styleId="CommentReference">
    <w:name w:val="annotation reference"/>
    <w:basedOn w:val="DefaultParagraphFont"/>
    <w:semiHidden/>
    <w:unhideWhenUsed/>
    <w:rsid w:val="00DD779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D77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D779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D77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D7790"/>
    <w:rPr>
      <w:b/>
      <w:bCs/>
      <w:lang w:eastAsia="en-US"/>
    </w:rPr>
  </w:style>
  <w:style w:type="paragraph" w:styleId="Revision">
    <w:name w:val="Revision"/>
    <w:hidden/>
    <w:uiPriority w:val="99"/>
    <w:semiHidden/>
    <w:rsid w:val="001F77C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51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854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05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627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228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825">
          <w:marLeft w:val="72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784">
          <w:marLeft w:val="1123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516">
          <w:marLeft w:val="1123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223">
          <w:marLeft w:val="1123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469">
          <w:marLeft w:val="1123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3711">
          <w:marLeft w:val="1123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4659">
          <w:marLeft w:val="1123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76E82B-F0A3-7F46-B668-076E2357B57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C492-1420-4F6B-BA35-8FDCF32D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2603</Words>
  <Characters>13539</Characters>
  <Application>Microsoft Office Word</Application>
  <DocSecurity>0</DocSecurity>
  <Lines>347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DPH UWA</Company>
  <LinksUpToDate>false</LinksUpToDate>
  <CharactersWithSpaces>15938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Department of Public Health</dc:creator>
  <cp:lastModifiedBy>MAKHIJA S. (2134395)</cp:lastModifiedBy>
  <cp:revision>3</cp:revision>
  <cp:lastPrinted>2022-03-10T12:04:00Z</cp:lastPrinted>
  <dcterms:created xsi:type="dcterms:W3CDTF">2023-08-26T09:31:00Z</dcterms:created>
  <dcterms:modified xsi:type="dcterms:W3CDTF">2023-08-26T09:32:00Z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documentId_8229</vt:lpwstr>
  </property>
  <property fmtid="{D5CDD505-2E9C-101B-9397-08002B2CF9AE}" pid="3" name="grammarly_documentContext">
    <vt:lpwstr>{"goals":[],"domain":"general","emotions":[],"dialect":"british"}</vt:lpwstr>
  </property>
</Properties>
</file>